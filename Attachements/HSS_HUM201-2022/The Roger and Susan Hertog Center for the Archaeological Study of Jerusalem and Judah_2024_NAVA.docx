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15.xml" ContentType="application/vnd.ms-office.activeX+xml"/>
  <Override PartName="/word/numbering.xml" ContentType="application/vnd.openxmlformats-officedocument.wordprocessingml.numbering+xml"/>
  <Override PartName="/word/activeX/activeX21.xml" ContentType="application/vnd.ms-office.activeX+xml"/>
  <Override PartName="/word/styles.xml" ContentType="application/vnd.openxmlformats-officedocument.wordprocessingml.styles+xml"/>
  <Override PartName="/word/activeX/activeX22.xml" ContentType="application/vnd.ms-office.activeX+xml"/>
  <Override PartName="/word/webSettings.xml" ContentType="application/vnd.openxmlformats-officedocument.wordprocessingml.webSettings+xml"/>
  <Override PartName="/word/activeX/activeX23.xml" ContentType="application/vnd.ms-office.activeX+xml"/>
  <Override PartName="/word/activeX/activeX1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3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word/activeX/activeX4.xml" ContentType="application/vnd.ms-office.activeX+xml"/>
  <Override PartName="/word/activeX/activeX5.xml" ContentType="application/vnd.ms-office.activeX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8903" w14:textId="1467D122" w:rsidR="007F16D0" w:rsidRPr="007F16D0" w:rsidRDefault="007F16D0" w:rsidP="007F16D0">
      <w:pPr>
        <w:spacing w:before="448" w:after="149" w:line="240" w:lineRule="auto"/>
        <w:jc w:val="center"/>
        <w:outlineLvl w:val="0"/>
        <w:rPr>
          <w:rFonts w:ascii="Segoe UI Light" w:eastAsia="Times New Roman" w:hAnsi="Segoe UI Light" w:cs="Segoe UI Light"/>
          <w:color w:val="0072C6"/>
          <w:kern w:val="36"/>
          <w:sz w:val="46"/>
          <w:szCs w:val="46"/>
        </w:rPr>
      </w:pPr>
      <w:r w:rsidRPr="007F16D0">
        <w:rPr>
          <w:rFonts w:ascii="Segoe UI Light" w:eastAsia="Times New Roman" w:hAnsi="Segoe UI Light" w:cs="Segoe UI Light"/>
          <w:color w:val="0072C6"/>
          <w:kern w:val="36"/>
          <w:sz w:val="46"/>
          <w:szCs w:val="46"/>
        </w:rPr>
        <w:t xml:space="preserve">The Roger and Susan </w:t>
      </w:r>
      <w:proofErr w:type="spellStart"/>
      <w:r w:rsidRPr="007F16D0">
        <w:rPr>
          <w:rFonts w:ascii="Segoe UI Light" w:eastAsia="Times New Roman" w:hAnsi="Segoe UI Light" w:cs="Segoe UI Light"/>
          <w:color w:val="0072C6"/>
          <w:kern w:val="36"/>
          <w:sz w:val="46"/>
          <w:szCs w:val="46"/>
        </w:rPr>
        <w:t>Hertog</w:t>
      </w:r>
      <w:proofErr w:type="spellEnd"/>
      <w:r w:rsidRPr="007F16D0">
        <w:rPr>
          <w:rFonts w:ascii="Segoe UI Light" w:eastAsia="Times New Roman" w:hAnsi="Segoe UI Light" w:cs="Segoe UI Light"/>
          <w:color w:val="0072C6"/>
          <w:kern w:val="36"/>
          <w:sz w:val="46"/>
          <w:szCs w:val="46"/>
        </w:rPr>
        <w:t xml:space="preserve"> Center for the Archaeological Study of Jerusalem and Judah-</w:t>
      </w:r>
      <w:del w:id="0" w:author="Naama" w:date="2023-06-21T16:15:00Z">
        <w:r w:rsidRPr="007F16D0" w:rsidDel="00B149C7">
          <w:rPr>
            <w:rFonts w:ascii="Segoe UI Light" w:eastAsia="Times New Roman" w:hAnsi="Segoe UI Light" w:cs="Segoe UI Light"/>
            <w:color w:val="0072C6"/>
            <w:kern w:val="36"/>
            <w:sz w:val="46"/>
            <w:szCs w:val="46"/>
          </w:rPr>
          <w:delText>2023</w:delText>
        </w:r>
      </w:del>
      <w:ins w:id="1" w:author="Naama" w:date="2023-06-21T16:15:00Z">
        <w:r w:rsidR="00B149C7" w:rsidRPr="007F16D0">
          <w:rPr>
            <w:rFonts w:ascii="Segoe UI Light" w:eastAsia="Times New Roman" w:hAnsi="Segoe UI Light" w:cs="Segoe UI Light"/>
            <w:color w:val="0072C6"/>
            <w:kern w:val="36"/>
            <w:sz w:val="46"/>
            <w:szCs w:val="46"/>
          </w:rPr>
          <w:t>202</w:t>
        </w:r>
        <w:r w:rsidR="00B149C7">
          <w:rPr>
            <w:rFonts w:ascii="Segoe UI Light" w:eastAsia="Times New Roman" w:hAnsi="Segoe UI Light" w:cs="Segoe UI Light"/>
            <w:color w:val="0072C6"/>
            <w:kern w:val="36"/>
            <w:sz w:val="46"/>
            <w:szCs w:val="46"/>
          </w:rPr>
          <w:t>4</w:t>
        </w:r>
      </w:ins>
    </w:p>
    <w:p w14:paraId="69A82D93" w14:textId="77777777" w:rsidR="007F16D0" w:rsidRPr="007F16D0" w:rsidRDefault="007F16D0" w:rsidP="007F16D0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14:paraId="73E95969" w14:textId="500DC365" w:rsidR="007F16D0" w:rsidRPr="007F16D0" w:rsidRDefault="007F16D0" w:rsidP="00D65435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  <w:pPrChange w:id="2" w:author="Naama" w:date="2023-06-21T17:11:00Z">
          <w:pPr>
            <w:spacing w:after="150" w:line="240" w:lineRule="auto"/>
            <w:jc w:val="both"/>
          </w:pPr>
        </w:pPrChange>
      </w:pPr>
      <w:r w:rsidRPr="007F16D0">
        <w:rPr>
          <w:rFonts w:ascii="Segoe UI" w:eastAsia="Times New Roman" w:hAnsi="Segoe UI" w:cs="Segoe UI"/>
          <w:color w:val="444444"/>
        </w:rPr>
        <w:t>The H</w:t>
      </w:r>
      <w:ins w:id="3" w:author="Naama" w:date="2023-06-21T15:46:00Z">
        <w:r w:rsidR="00884C9D">
          <w:rPr>
            <w:rFonts w:ascii="Segoe UI" w:eastAsia="Times New Roman" w:hAnsi="Segoe UI" w:cs="Segoe UI"/>
            <w:color w:val="444444"/>
            <w:lang w:val="en-GB"/>
          </w:rPr>
          <w:t>e</w:t>
        </w:r>
      </w:ins>
      <w:del w:id="4" w:author="Naama" w:date="2023-06-21T15:46:00Z">
        <w:r w:rsidRPr="007F16D0" w:rsidDel="00884C9D">
          <w:rPr>
            <w:rFonts w:ascii="Segoe UI" w:eastAsia="Times New Roman" w:hAnsi="Segoe UI" w:cs="Segoe UI"/>
            <w:color w:val="444444"/>
          </w:rPr>
          <w:delText>a</w:delText>
        </w:r>
      </w:del>
      <w:proofErr w:type="spellStart"/>
      <w:r w:rsidRPr="007F16D0">
        <w:rPr>
          <w:rFonts w:ascii="Segoe UI" w:eastAsia="Times New Roman" w:hAnsi="Segoe UI" w:cs="Segoe UI"/>
          <w:color w:val="444444"/>
        </w:rPr>
        <w:t>rtog</w:t>
      </w:r>
      <w:proofErr w:type="spellEnd"/>
      <w:r w:rsidRPr="007F16D0">
        <w:rPr>
          <w:rFonts w:ascii="Segoe UI" w:eastAsia="Times New Roman" w:hAnsi="Segoe UI" w:cs="Segoe UI"/>
          <w:color w:val="444444"/>
        </w:rPr>
        <w:t xml:space="preserve"> Center invites </w:t>
      </w:r>
      <w:ins w:id="5" w:author="Naama" w:date="2023-06-21T17:08:00Z">
        <w:r w:rsidR="00D65435">
          <w:rPr>
            <w:rFonts w:ascii="Segoe UI" w:eastAsia="Times New Roman" w:hAnsi="Segoe UI" w:cs="Segoe UI"/>
            <w:color w:val="444444"/>
          </w:rPr>
          <w:t>scholars</w:t>
        </w:r>
      </w:ins>
      <w:del w:id="6" w:author="Naama" w:date="2023-06-21T17:08:00Z">
        <w:r w:rsidRPr="007F16D0" w:rsidDel="00D65435">
          <w:rPr>
            <w:rFonts w:ascii="Segoe UI" w:eastAsia="Times New Roman" w:hAnsi="Segoe UI" w:cs="Segoe UI"/>
            <w:color w:val="444444"/>
          </w:rPr>
          <w:delText>researchers</w:delText>
        </w:r>
      </w:del>
      <w:r w:rsidRPr="007F16D0">
        <w:rPr>
          <w:rFonts w:ascii="Segoe UI" w:eastAsia="Times New Roman" w:hAnsi="Segoe UI" w:cs="Segoe UI"/>
          <w:color w:val="444444"/>
        </w:rPr>
        <w:t xml:space="preserve"> and graduate students </w:t>
      </w:r>
      <w:del w:id="7" w:author="Naama" w:date="2023-06-21T17:08:00Z">
        <w:r w:rsidRPr="007F16D0" w:rsidDel="00D65435">
          <w:rPr>
            <w:rFonts w:ascii="Segoe UI" w:eastAsia="Times New Roman" w:hAnsi="Segoe UI" w:cs="Segoe UI"/>
            <w:color w:val="444444"/>
          </w:rPr>
          <w:delText>at the Institute of Archeology</w:delText>
        </w:r>
      </w:del>
      <w:ins w:id="8" w:author="Naama" w:date="2023-06-21T17:06:00Z">
        <w:r w:rsidR="00D65435">
          <w:rPr>
            <w:rFonts w:ascii="Segoe UI" w:eastAsia="Times New Roman" w:hAnsi="Segoe UI" w:cs="Segoe UI"/>
            <w:color w:val="444444"/>
          </w:rPr>
          <w:t xml:space="preserve">whose research pertains to </w:t>
        </w:r>
      </w:ins>
      <w:ins w:id="9" w:author="Naama" w:date="2023-06-21T17:10:00Z">
        <w:r w:rsidR="00D65435">
          <w:rPr>
            <w:rFonts w:ascii="Segoe UI" w:eastAsia="Times New Roman" w:hAnsi="Segoe UI" w:cs="Segoe UI"/>
            <w:color w:val="444444"/>
          </w:rPr>
          <w:t xml:space="preserve">all aspects of </w:t>
        </w:r>
      </w:ins>
      <w:ins w:id="10" w:author="Naama" w:date="2023-06-21T17:06:00Z">
        <w:r w:rsidR="00D65435">
          <w:rPr>
            <w:rFonts w:ascii="Segoe UI" w:eastAsia="Times New Roman" w:hAnsi="Segoe UI" w:cs="Segoe UI"/>
            <w:color w:val="444444"/>
          </w:rPr>
          <w:t>the archaeology of</w:t>
        </w:r>
        <w:r w:rsidR="00D65435" w:rsidRPr="007F16D0">
          <w:rPr>
            <w:rFonts w:ascii="Segoe UI" w:eastAsia="Times New Roman" w:hAnsi="Segoe UI" w:cs="Segoe UI"/>
            <w:color w:val="444444"/>
          </w:rPr>
          <w:t xml:space="preserve"> Jerusalem and Judea</w:t>
        </w:r>
      </w:ins>
      <w:del w:id="11" w:author="Naama" w:date="2023-06-21T17:06:00Z">
        <w:r w:rsidRPr="007F16D0" w:rsidDel="00D65435">
          <w:rPr>
            <w:rFonts w:ascii="Segoe UI" w:eastAsia="Times New Roman" w:hAnsi="Segoe UI" w:cs="Segoe UI"/>
            <w:color w:val="444444"/>
          </w:rPr>
          <w:delText xml:space="preserve"> </w:delText>
        </w:r>
      </w:del>
      <w:ins w:id="12" w:author="Naama" w:date="2023-06-21T17:06:00Z">
        <w:r w:rsidR="00D65435">
          <w:rPr>
            <w:rFonts w:ascii="Segoe UI" w:eastAsia="Times New Roman" w:hAnsi="Segoe UI" w:cs="Segoe UI"/>
            <w:color w:val="444444"/>
          </w:rPr>
          <w:t xml:space="preserve"> </w:t>
        </w:r>
      </w:ins>
      <w:r w:rsidRPr="007F16D0">
        <w:rPr>
          <w:rFonts w:ascii="Segoe UI" w:eastAsia="Times New Roman" w:hAnsi="Segoe UI" w:cs="Segoe UI"/>
          <w:color w:val="444444"/>
        </w:rPr>
        <w:t xml:space="preserve">to submit applications </w:t>
      </w:r>
      <w:ins w:id="13" w:author="Naama" w:date="2023-06-21T17:07:00Z">
        <w:r w:rsidR="00D65435">
          <w:rPr>
            <w:rFonts w:ascii="Segoe UI" w:eastAsia="Times New Roman" w:hAnsi="Segoe UI" w:cs="Segoe UI"/>
            <w:color w:val="444444"/>
          </w:rPr>
          <w:t xml:space="preserve">for supporting </w:t>
        </w:r>
      </w:ins>
      <w:del w:id="14" w:author="Naama" w:date="2023-06-21T17:07:00Z">
        <w:r w:rsidRPr="007F16D0" w:rsidDel="00D65435">
          <w:rPr>
            <w:rFonts w:ascii="Segoe UI" w:eastAsia="Times New Roman" w:hAnsi="Segoe UI" w:cs="Segoe UI"/>
            <w:color w:val="444444"/>
          </w:rPr>
          <w:delText xml:space="preserve">for </w:delText>
        </w:r>
      </w:del>
      <w:r w:rsidRPr="007F16D0">
        <w:rPr>
          <w:rFonts w:ascii="Segoe UI" w:eastAsia="Times New Roman" w:hAnsi="Segoe UI" w:cs="Segoe UI"/>
          <w:color w:val="444444"/>
        </w:rPr>
        <w:t>research, excavations</w:t>
      </w:r>
      <w:ins w:id="15" w:author="Naama" w:date="2023-06-21T17:09:00Z">
        <w:r w:rsidR="00D65435">
          <w:rPr>
            <w:rFonts w:ascii="Segoe UI" w:eastAsia="Times New Roman" w:hAnsi="Segoe UI" w:cs="Segoe UI"/>
            <w:color w:val="444444"/>
          </w:rPr>
          <w:t>,</w:t>
        </w:r>
      </w:ins>
      <w:r w:rsidRPr="007F16D0">
        <w:rPr>
          <w:rFonts w:ascii="Segoe UI" w:eastAsia="Times New Roman" w:hAnsi="Segoe UI" w:cs="Segoe UI"/>
          <w:color w:val="444444"/>
        </w:rPr>
        <w:t xml:space="preserve"> and publications</w:t>
      </w:r>
      <w:del w:id="16" w:author="Naama" w:date="2023-06-21T17:09:00Z">
        <w:r w:rsidRPr="007F16D0" w:rsidDel="00D65435">
          <w:rPr>
            <w:rFonts w:ascii="Segoe UI" w:eastAsia="Times New Roman" w:hAnsi="Segoe UI" w:cs="Segoe UI"/>
            <w:color w:val="444444"/>
          </w:rPr>
          <w:delText xml:space="preserve"> </w:delText>
        </w:r>
      </w:del>
      <w:del w:id="17" w:author="Naama" w:date="2023-06-21T17:07:00Z">
        <w:r w:rsidRPr="007F16D0" w:rsidDel="00D65435">
          <w:rPr>
            <w:rFonts w:ascii="Segoe UI" w:eastAsia="Times New Roman" w:hAnsi="Segoe UI" w:cs="Segoe UI"/>
            <w:color w:val="444444"/>
          </w:rPr>
          <w:delText>of current and past excavations</w:delText>
        </w:r>
      </w:del>
      <w:del w:id="18" w:author="Naama" w:date="2023-06-21T17:06:00Z">
        <w:r w:rsidRPr="007F16D0" w:rsidDel="00D65435">
          <w:rPr>
            <w:rFonts w:ascii="Segoe UI" w:eastAsia="Times New Roman" w:hAnsi="Segoe UI" w:cs="Segoe UI"/>
            <w:color w:val="444444"/>
          </w:rPr>
          <w:delText xml:space="preserve"> dealing with Jerusalem and Judea</w:delText>
        </w:r>
      </w:del>
      <w:del w:id="19" w:author="Naama" w:date="2023-06-21T17:09:00Z">
        <w:r w:rsidRPr="007F16D0" w:rsidDel="00D65435">
          <w:rPr>
            <w:rFonts w:ascii="Segoe UI" w:eastAsia="Times New Roman" w:hAnsi="Segoe UI" w:cs="Segoe UI"/>
            <w:color w:val="444444"/>
          </w:rPr>
          <w:delText xml:space="preserve">, </w:delText>
        </w:r>
      </w:del>
      <w:del w:id="20" w:author="Naama" w:date="2023-06-21T17:11:00Z">
        <w:r w:rsidRPr="007F16D0" w:rsidDel="00D65435">
          <w:rPr>
            <w:rFonts w:ascii="Segoe UI" w:eastAsia="Times New Roman" w:hAnsi="Segoe UI" w:cs="Segoe UI"/>
            <w:color w:val="444444"/>
          </w:rPr>
          <w:delText>in the amount of $ 1,000- $ 10,000 per project (for graduate students up to $ 2,000 per project)</w:delText>
        </w:r>
      </w:del>
    </w:p>
    <w:p w14:paraId="5A17F865" w14:textId="77777777" w:rsidR="007F16D0" w:rsidRPr="007F16D0" w:rsidRDefault="007F16D0" w:rsidP="007F16D0">
      <w:pPr>
        <w:spacing w:after="15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14:paraId="64A12038" w14:textId="77777777" w:rsidR="007F16D0" w:rsidRPr="007F16D0" w:rsidRDefault="007F16D0" w:rsidP="007F16D0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14:paraId="145DE2E8" w14:textId="252675AC" w:rsidR="007F16D0" w:rsidRPr="007F16D0" w:rsidRDefault="00884C9D" w:rsidP="007F16D0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ins w:id="21" w:author="Naama" w:date="2023-06-21T15:47:00Z">
        <w:r>
          <w:rPr>
            <w:rFonts w:ascii="Segoe UI" w:eastAsia="Times New Roman" w:hAnsi="Segoe UI" w:cs="Segoe UI"/>
            <w:b/>
            <w:bCs/>
            <w:color w:val="008000"/>
          </w:rPr>
          <w:t xml:space="preserve">Please Note: </w:t>
        </w:r>
      </w:ins>
      <w:del w:id="22" w:author="Naama" w:date="2023-06-21T15:47:00Z">
        <w:r w:rsidR="007F16D0" w:rsidRPr="007F16D0" w:rsidDel="00884C9D">
          <w:rPr>
            <w:rFonts w:ascii="Segoe UI" w:eastAsia="Times New Roman" w:hAnsi="Segoe UI" w:cs="Segoe UI"/>
            <w:b/>
            <w:bCs/>
            <w:color w:val="008000"/>
          </w:rPr>
          <w:delText xml:space="preserve">pay attention !!! </w:delText>
        </w:r>
      </w:del>
      <w:r w:rsidR="007F16D0" w:rsidRPr="007F16D0">
        <w:rPr>
          <w:rFonts w:ascii="Segoe UI" w:eastAsia="Times New Roman" w:hAnsi="Segoe UI" w:cs="Segoe UI"/>
          <w:b/>
          <w:bCs/>
          <w:color w:val="008000"/>
        </w:rPr>
        <w:t xml:space="preserve">To complete the process, </w:t>
      </w:r>
      <w:ins w:id="23" w:author="Naama" w:date="2023-06-21T15:48:00Z">
        <w:r>
          <w:rPr>
            <w:rFonts w:ascii="Segoe UI" w:eastAsia="Times New Roman" w:hAnsi="Segoe UI" w:cs="Segoe UI"/>
            <w:b/>
            <w:bCs/>
            <w:color w:val="008000"/>
          </w:rPr>
          <w:t xml:space="preserve">you must </w:t>
        </w:r>
      </w:ins>
      <w:r w:rsidR="007F16D0" w:rsidRPr="007F16D0">
        <w:rPr>
          <w:rFonts w:ascii="Segoe UI" w:eastAsia="Times New Roman" w:hAnsi="Segoe UI" w:cs="Segoe UI"/>
          <w:b/>
          <w:bCs/>
          <w:color w:val="008000"/>
        </w:rPr>
        <w:t>go to the </w:t>
      </w:r>
      <w:hyperlink r:id="rId5" w:history="1">
        <w:r w:rsidR="007F16D0" w:rsidRPr="007F16D0">
          <w:rPr>
            <w:rFonts w:ascii="Segoe UI" w:eastAsia="Times New Roman" w:hAnsi="Segoe UI" w:cs="Segoe UI"/>
            <w:b/>
            <w:bCs/>
            <w:color w:val="0072C6"/>
          </w:rPr>
          <w:t>'Submission Status</w:t>
        </w:r>
      </w:hyperlink>
      <w:r w:rsidR="007F16D0" w:rsidRPr="007F16D0">
        <w:rPr>
          <w:rFonts w:ascii="Segoe UI" w:eastAsia="Times New Roman" w:hAnsi="Segoe UI" w:cs="Segoe UI"/>
          <w:b/>
          <w:bCs/>
          <w:color w:val="008000"/>
        </w:rPr>
        <w:t>' page and follow the instructions</w:t>
      </w:r>
      <w:ins w:id="24" w:author="Naama" w:date="2023-06-21T15:48:00Z">
        <w:r>
          <w:rPr>
            <w:rFonts w:ascii="Segoe UI" w:eastAsia="Times New Roman" w:hAnsi="Segoe UI" w:cs="Segoe UI"/>
            <w:b/>
            <w:bCs/>
            <w:color w:val="008000"/>
          </w:rPr>
          <w:t>.</w:t>
        </w:r>
      </w:ins>
    </w:p>
    <w:p w14:paraId="3B0DE6F0" w14:textId="6452E5BA" w:rsidR="00D65435" w:rsidRPr="007F16D0" w:rsidRDefault="00D65435" w:rsidP="00D65435">
      <w:pPr>
        <w:spacing w:after="150" w:line="240" w:lineRule="auto"/>
        <w:jc w:val="both"/>
        <w:rPr>
          <w:ins w:id="25" w:author="Naama" w:date="2023-06-21T17:11:00Z"/>
          <w:rFonts w:ascii="Segoe UI" w:eastAsia="Times New Roman" w:hAnsi="Segoe UI" w:cs="Segoe UI"/>
          <w:color w:val="444444"/>
          <w:sz w:val="20"/>
          <w:szCs w:val="20"/>
        </w:rPr>
      </w:pPr>
      <w:ins w:id="26" w:author="Naama" w:date="2023-06-21T17:11:00Z">
        <w:r>
          <w:rPr>
            <w:rFonts w:ascii="Segoe UI" w:eastAsia="Times New Roman" w:hAnsi="Segoe UI" w:cs="Segoe UI"/>
            <w:color w:val="444444"/>
          </w:rPr>
          <w:t xml:space="preserve">Research grants will be awarded </w:t>
        </w:r>
        <w:r w:rsidRPr="007F16D0">
          <w:rPr>
            <w:rFonts w:ascii="Segoe UI" w:eastAsia="Times New Roman" w:hAnsi="Segoe UI" w:cs="Segoe UI"/>
            <w:color w:val="444444"/>
          </w:rPr>
          <w:t>in the amount of $1,000-$10,000 per project</w:t>
        </w:r>
      </w:ins>
      <w:ins w:id="27" w:author="Naama" w:date="2023-06-21T17:12:00Z">
        <w:r>
          <w:rPr>
            <w:rFonts w:ascii="Segoe UI" w:eastAsia="Times New Roman" w:hAnsi="Segoe UI" w:cs="Segoe UI"/>
            <w:color w:val="444444"/>
          </w:rPr>
          <w:t>, and for</w:t>
        </w:r>
      </w:ins>
      <w:ins w:id="28" w:author="Naama" w:date="2023-06-21T17:11:00Z">
        <w:r w:rsidRPr="007F16D0">
          <w:rPr>
            <w:rFonts w:ascii="Segoe UI" w:eastAsia="Times New Roman" w:hAnsi="Segoe UI" w:cs="Segoe UI"/>
            <w:color w:val="444444"/>
          </w:rPr>
          <w:t xml:space="preserve"> graduate students up to $2,000 </w:t>
        </w:r>
      </w:ins>
    </w:p>
    <w:p w14:paraId="70D69A99" w14:textId="77777777" w:rsidR="007F16D0" w:rsidRPr="007F16D0" w:rsidRDefault="007F16D0" w:rsidP="007F16D0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</w:rPr>
        <w:br/>
        <w:t>Support will be provided on the basis of academic excellence.</w:t>
      </w:r>
    </w:p>
    <w:p w14:paraId="73F5C1E3" w14:textId="77777777" w:rsidR="007F16D0" w:rsidRPr="007F16D0" w:rsidRDefault="007F16D0" w:rsidP="007F16D0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</w:rPr>
        <w:t>Eligible to apply for a grant:</w:t>
      </w:r>
    </w:p>
    <w:p w14:paraId="361C074B" w14:textId="5B440F93" w:rsidR="007F16D0" w:rsidRPr="007F16D0" w:rsidRDefault="007F16D0" w:rsidP="007F16D0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</w:rPr>
        <w:t xml:space="preserve">• </w:t>
      </w:r>
      <w:del w:id="29" w:author="Naama" w:date="2023-06-21T15:48:00Z">
        <w:r w:rsidRPr="007F16D0" w:rsidDel="00884C9D">
          <w:rPr>
            <w:rFonts w:ascii="Segoe UI" w:eastAsia="Times New Roman" w:hAnsi="Segoe UI" w:cs="Segoe UI"/>
            <w:color w:val="444444"/>
          </w:rPr>
          <w:delText>Postg</w:delText>
        </w:r>
      </w:del>
      <w:ins w:id="30" w:author="Naama" w:date="2023-06-21T15:48:00Z">
        <w:r w:rsidR="00884C9D">
          <w:rPr>
            <w:rFonts w:ascii="Segoe UI" w:eastAsia="Times New Roman" w:hAnsi="Segoe UI" w:cs="Segoe UI"/>
            <w:color w:val="444444"/>
          </w:rPr>
          <w:t>G</w:t>
        </w:r>
      </w:ins>
      <w:r w:rsidRPr="007F16D0">
        <w:rPr>
          <w:rFonts w:ascii="Segoe UI" w:eastAsia="Times New Roman" w:hAnsi="Segoe UI" w:cs="Segoe UI"/>
          <w:color w:val="444444"/>
        </w:rPr>
        <w:t>raduate or postgraduate research students enrolled in the Department of Arch</w:t>
      </w:r>
      <w:ins w:id="31" w:author="Naama" w:date="2023-06-21T17:12:00Z">
        <w:r w:rsidR="00D65435">
          <w:rPr>
            <w:rFonts w:ascii="Segoe UI" w:eastAsia="Times New Roman" w:hAnsi="Segoe UI" w:cs="Segoe UI"/>
            <w:color w:val="444444"/>
          </w:rPr>
          <w:t>a</w:t>
        </w:r>
      </w:ins>
      <w:r w:rsidRPr="007F16D0">
        <w:rPr>
          <w:rFonts w:ascii="Segoe UI" w:eastAsia="Times New Roman" w:hAnsi="Segoe UI" w:cs="Segoe UI"/>
          <w:color w:val="444444"/>
        </w:rPr>
        <w:t xml:space="preserve">eology and the Ancient Near East at </w:t>
      </w:r>
      <w:ins w:id="32" w:author="Naama" w:date="2023-06-21T17:10:00Z">
        <w:r w:rsidR="00D65435">
          <w:rPr>
            <w:rFonts w:ascii="Segoe UI" w:eastAsia="Times New Roman" w:hAnsi="Segoe UI" w:cs="Segoe UI"/>
            <w:color w:val="444444"/>
          </w:rPr>
          <w:t>T</w:t>
        </w:r>
      </w:ins>
      <w:del w:id="33" w:author="Naama" w:date="2023-06-21T17:10:00Z">
        <w:r w:rsidRPr="007F16D0" w:rsidDel="00D65435">
          <w:rPr>
            <w:rFonts w:ascii="Segoe UI" w:eastAsia="Times New Roman" w:hAnsi="Segoe UI" w:cs="Segoe UI"/>
            <w:color w:val="444444"/>
          </w:rPr>
          <w:delText>t</w:delText>
        </w:r>
      </w:del>
      <w:r w:rsidRPr="007F16D0">
        <w:rPr>
          <w:rFonts w:ascii="Segoe UI" w:eastAsia="Times New Roman" w:hAnsi="Segoe UI" w:cs="Segoe UI"/>
          <w:color w:val="444444"/>
        </w:rPr>
        <w:t xml:space="preserve">he Hebrew University </w:t>
      </w:r>
      <w:ins w:id="34" w:author="Naama" w:date="2023-06-21T16:16:00Z">
        <w:r w:rsidR="00B149C7">
          <w:rPr>
            <w:rFonts w:ascii="Segoe UI" w:eastAsia="Times New Roman" w:hAnsi="Segoe UI" w:cs="Segoe UI"/>
            <w:color w:val="444444"/>
          </w:rPr>
          <w:t xml:space="preserve">of Jerusalem </w:t>
        </w:r>
      </w:ins>
      <w:r w:rsidRPr="007F16D0">
        <w:rPr>
          <w:rFonts w:ascii="Segoe UI" w:eastAsia="Times New Roman" w:hAnsi="Segoe UI" w:cs="Segoe UI"/>
          <w:color w:val="444444"/>
        </w:rPr>
        <w:t>whose research deals with the archeology of Jerusalem or Judea (in all periods)</w:t>
      </w:r>
    </w:p>
    <w:p w14:paraId="6C509C63" w14:textId="5D164FAB" w:rsidR="007F16D0" w:rsidRPr="007F16D0" w:rsidRDefault="007F16D0" w:rsidP="007F16D0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</w:rPr>
        <w:br/>
        <w:t>• Researchers at the Institute of Arch</w:t>
      </w:r>
      <w:ins w:id="35" w:author="Naama" w:date="2023-06-21T17:12:00Z">
        <w:r w:rsidR="00D65435">
          <w:rPr>
            <w:rFonts w:ascii="Segoe UI" w:eastAsia="Times New Roman" w:hAnsi="Segoe UI" w:cs="Segoe UI"/>
            <w:color w:val="444444"/>
          </w:rPr>
          <w:t>a</w:t>
        </w:r>
      </w:ins>
      <w:r w:rsidRPr="007F16D0">
        <w:rPr>
          <w:rFonts w:ascii="Segoe UI" w:eastAsia="Times New Roman" w:hAnsi="Segoe UI" w:cs="Segoe UI"/>
          <w:color w:val="444444"/>
        </w:rPr>
        <w:t xml:space="preserve">eology </w:t>
      </w:r>
      <w:ins w:id="36" w:author="Naama" w:date="2023-06-21T16:17:00Z">
        <w:r w:rsidR="00B149C7">
          <w:rPr>
            <w:rFonts w:ascii="Segoe UI" w:eastAsia="Times New Roman" w:hAnsi="Segoe UI" w:cs="Segoe UI"/>
            <w:color w:val="444444"/>
          </w:rPr>
          <w:t>o</w:t>
        </w:r>
      </w:ins>
      <w:ins w:id="37" w:author="Naama" w:date="2023-06-21T16:18:00Z">
        <w:r w:rsidR="00B149C7">
          <w:rPr>
            <w:rFonts w:ascii="Segoe UI" w:eastAsia="Times New Roman" w:hAnsi="Segoe UI" w:cs="Segoe UI"/>
            <w:color w:val="444444"/>
          </w:rPr>
          <w:t>f</w:t>
        </w:r>
      </w:ins>
      <w:del w:id="38" w:author="Naama" w:date="2023-06-21T16:17:00Z">
        <w:r w:rsidRPr="007F16D0" w:rsidDel="00B149C7">
          <w:rPr>
            <w:rFonts w:ascii="Segoe UI" w:eastAsia="Times New Roman" w:hAnsi="Segoe UI" w:cs="Segoe UI"/>
            <w:color w:val="444444"/>
          </w:rPr>
          <w:delText>at</w:delText>
        </w:r>
      </w:del>
      <w:r w:rsidRPr="007F16D0">
        <w:rPr>
          <w:rFonts w:ascii="Segoe UI" w:eastAsia="Times New Roman" w:hAnsi="Segoe UI" w:cs="Segoe UI"/>
          <w:color w:val="444444"/>
        </w:rPr>
        <w:t xml:space="preserve"> </w:t>
      </w:r>
      <w:ins w:id="39" w:author="Naama" w:date="2023-06-21T16:18:00Z">
        <w:r w:rsidR="00B149C7">
          <w:rPr>
            <w:rFonts w:ascii="Segoe UI" w:eastAsia="Times New Roman" w:hAnsi="Segoe UI" w:cs="Segoe UI"/>
            <w:color w:val="444444"/>
          </w:rPr>
          <w:t>T</w:t>
        </w:r>
      </w:ins>
      <w:del w:id="40" w:author="Naama" w:date="2023-06-21T16:18:00Z">
        <w:r w:rsidRPr="007F16D0" w:rsidDel="00B149C7">
          <w:rPr>
            <w:rFonts w:ascii="Segoe UI" w:eastAsia="Times New Roman" w:hAnsi="Segoe UI" w:cs="Segoe UI"/>
            <w:color w:val="444444"/>
          </w:rPr>
          <w:delText>t</w:delText>
        </w:r>
      </w:del>
      <w:r w:rsidRPr="007F16D0">
        <w:rPr>
          <w:rFonts w:ascii="Segoe UI" w:eastAsia="Times New Roman" w:hAnsi="Segoe UI" w:cs="Segoe UI"/>
          <w:color w:val="444444"/>
        </w:rPr>
        <w:t>he Hebrew University</w:t>
      </w:r>
      <w:ins w:id="41" w:author="Naama" w:date="2023-06-21T16:18:00Z">
        <w:r w:rsidR="00B149C7">
          <w:rPr>
            <w:rFonts w:ascii="Segoe UI" w:eastAsia="Times New Roman" w:hAnsi="Segoe UI" w:cs="Segoe UI"/>
            <w:color w:val="444444"/>
          </w:rPr>
          <w:t xml:space="preserve"> of Jerusalem</w:t>
        </w:r>
      </w:ins>
      <w:r w:rsidRPr="007F16D0">
        <w:rPr>
          <w:rFonts w:ascii="Segoe UI" w:eastAsia="Times New Roman" w:hAnsi="Segoe UI" w:cs="Segoe UI"/>
          <w:color w:val="444444"/>
        </w:rPr>
        <w:t xml:space="preserve"> </w:t>
      </w:r>
      <w:ins w:id="42" w:author="Naama" w:date="2023-06-21T16:17:00Z">
        <w:r w:rsidR="00B149C7">
          <w:rPr>
            <w:rFonts w:ascii="Segoe UI" w:eastAsia="Times New Roman" w:hAnsi="Segoe UI" w:cs="Segoe UI"/>
            <w:color w:val="444444"/>
          </w:rPr>
          <w:t xml:space="preserve">conducting archaeological studies relating to </w:t>
        </w:r>
      </w:ins>
      <w:del w:id="43" w:author="Naama" w:date="2023-06-21T16:17:00Z">
        <w:r w:rsidRPr="007F16D0" w:rsidDel="00B149C7">
          <w:rPr>
            <w:rFonts w:ascii="Segoe UI" w:eastAsia="Times New Roman" w:hAnsi="Segoe UI" w:cs="Segoe UI"/>
            <w:color w:val="444444"/>
          </w:rPr>
          <w:delText xml:space="preserve">for archeological research of </w:delText>
        </w:r>
      </w:del>
      <w:r w:rsidRPr="007F16D0">
        <w:rPr>
          <w:rFonts w:ascii="Segoe UI" w:eastAsia="Times New Roman" w:hAnsi="Segoe UI" w:cs="Segoe UI"/>
          <w:color w:val="444444"/>
        </w:rPr>
        <w:t>Jerusalem or Judea</w:t>
      </w:r>
    </w:p>
    <w:p w14:paraId="6B8C817E" w14:textId="52A70DE2" w:rsidR="007F16D0" w:rsidRPr="007F16D0" w:rsidRDefault="007F16D0" w:rsidP="007F16D0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</w:rPr>
        <w:br/>
        <w:t xml:space="preserve">• </w:t>
      </w:r>
      <w:ins w:id="44" w:author="Naama" w:date="2023-06-21T17:13:00Z">
        <w:r w:rsidR="00D65435">
          <w:rPr>
            <w:rFonts w:ascii="Segoe UI" w:eastAsia="Times New Roman" w:hAnsi="Segoe UI" w:cs="Segoe UI"/>
            <w:color w:val="444444"/>
          </w:rPr>
          <w:t xml:space="preserve">External </w:t>
        </w:r>
      </w:ins>
      <w:del w:id="45" w:author="Naama" w:date="2023-06-21T17:13:00Z">
        <w:r w:rsidRPr="007F16D0" w:rsidDel="00D65435">
          <w:rPr>
            <w:rFonts w:ascii="Segoe UI" w:eastAsia="Times New Roman" w:hAnsi="Segoe UI" w:cs="Segoe UI"/>
            <w:color w:val="444444"/>
          </w:rPr>
          <w:delText>Researcher</w:delText>
        </w:r>
      </w:del>
      <w:ins w:id="46" w:author="Naama" w:date="2023-06-21T17:13:00Z">
        <w:r w:rsidR="00D65435">
          <w:rPr>
            <w:rFonts w:ascii="Segoe UI" w:eastAsia="Times New Roman" w:hAnsi="Segoe UI" w:cs="Segoe UI"/>
            <w:color w:val="444444"/>
          </w:rPr>
          <w:t>scholar</w:t>
        </w:r>
      </w:ins>
      <w:r w:rsidRPr="007F16D0">
        <w:rPr>
          <w:rFonts w:ascii="Segoe UI" w:eastAsia="Times New Roman" w:hAnsi="Segoe UI" w:cs="Segoe UI"/>
          <w:color w:val="444444"/>
        </w:rPr>
        <w:t xml:space="preserve">s </w:t>
      </w:r>
      <w:del w:id="47" w:author="Naama" w:date="2023-06-21T15:50:00Z">
        <w:r w:rsidRPr="007F16D0" w:rsidDel="00884C9D">
          <w:rPr>
            <w:rFonts w:ascii="Segoe UI" w:eastAsia="Times New Roman" w:hAnsi="Segoe UI" w:cs="Segoe UI"/>
            <w:color w:val="444444"/>
          </w:rPr>
          <w:delText xml:space="preserve">who are not researchers of </w:delText>
        </w:r>
      </w:del>
      <w:del w:id="48" w:author="Naama" w:date="2023-06-21T17:13:00Z">
        <w:r w:rsidRPr="007F16D0" w:rsidDel="00D65435">
          <w:rPr>
            <w:rFonts w:ascii="Segoe UI" w:eastAsia="Times New Roman" w:hAnsi="Segoe UI" w:cs="Segoe UI"/>
            <w:color w:val="444444"/>
          </w:rPr>
          <w:delText xml:space="preserve">the Institute </w:delText>
        </w:r>
      </w:del>
      <w:r w:rsidRPr="007F16D0">
        <w:rPr>
          <w:rFonts w:ascii="Segoe UI" w:eastAsia="Times New Roman" w:hAnsi="Segoe UI" w:cs="Segoe UI"/>
          <w:color w:val="444444"/>
        </w:rPr>
        <w:t xml:space="preserve">who </w:t>
      </w:r>
      <w:ins w:id="49" w:author="Naama" w:date="2023-06-21T15:50:00Z">
        <w:r w:rsidR="00884C9D">
          <w:rPr>
            <w:rFonts w:ascii="Segoe UI" w:eastAsia="Times New Roman" w:hAnsi="Segoe UI" w:cs="Segoe UI"/>
            <w:color w:val="444444"/>
          </w:rPr>
          <w:t xml:space="preserve">conduct </w:t>
        </w:r>
      </w:ins>
      <w:del w:id="50" w:author="Naama" w:date="2023-06-21T15:50:00Z">
        <w:r w:rsidRPr="007F16D0" w:rsidDel="00884C9D">
          <w:rPr>
            <w:rFonts w:ascii="Segoe UI" w:eastAsia="Times New Roman" w:hAnsi="Segoe UI" w:cs="Segoe UI"/>
            <w:color w:val="444444"/>
          </w:rPr>
          <w:delText xml:space="preserve">apply for a grant for </w:delText>
        </w:r>
      </w:del>
      <w:r w:rsidRPr="007F16D0">
        <w:rPr>
          <w:rFonts w:ascii="Segoe UI" w:eastAsia="Times New Roman" w:hAnsi="Segoe UI" w:cs="Segoe UI"/>
          <w:color w:val="444444"/>
        </w:rPr>
        <w:t xml:space="preserve">research </w:t>
      </w:r>
      <w:ins w:id="51" w:author="Naama" w:date="2023-06-21T16:18:00Z">
        <w:r w:rsidR="009E7488">
          <w:rPr>
            <w:rFonts w:ascii="Segoe UI" w:eastAsia="Times New Roman" w:hAnsi="Segoe UI" w:cs="Segoe UI"/>
            <w:color w:val="444444"/>
          </w:rPr>
          <w:t xml:space="preserve">related to </w:t>
        </w:r>
      </w:ins>
      <w:del w:id="52" w:author="Naama" w:date="2023-06-21T16:18:00Z">
        <w:r w:rsidRPr="007F16D0" w:rsidDel="009E7488">
          <w:rPr>
            <w:rFonts w:ascii="Segoe UI" w:eastAsia="Times New Roman" w:hAnsi="Segoe UI" w:cs="Segoe UI"/>
            <w:color w:val="444444"/>
          </w:rPr>
          <w:delText xml:space="preserve">that deals with </w:delText>
        </w:r>
      </w:del>
      <w:r w:rsidRPr="007F16D0">
        <w:rPr>
          <w:rFonts w:ascii="Segoe UI" w:eastAsia="Times New Roman" w:hAnsi="Segoe UI" w:cs="Segoe UI"/>
          <w:color w:val="444444"/>
        </w:rPr>
        <w:t xml:space="preserve">the study and publication of findings </w:t>
      </w:r>
      <w:ins w:id="53" w:author="Naama" w:date="2023-06-21T17:14:00Z">
        <w:r w:rsidR="00D65435">
          <w:rPr>
            <w:rFonts w:ascii="Segoe UI" w:eastAsia="Times New Roman" w:hAnsi="Segoe UI" w:cs="Segoe UI"/>
            <w:color w:val="444444"/>
          </w:rPr>
          <w:t>f</w:t>
        </w:r>
      </w:ins>
      <w:del w:id="54" w:author="Naama" w:date="2023-06-21T17:13:00Z">
        <w:r w:rsidRPr="007F16D0" w:rsidDel="00D65435">
          <w:rPr>
            <w:rFonts w:ascii="Segoe UI" w:eastAsia="Times New Roman" w:hAnsi="Segoe UI" w:cs="Segoe UI"/>
            <w:color w:val="444444"/>
          </w:rPr>
          <w:delText>f</w:delText>
        </w:r>
      </w:del>
      <w:r w:rsidRPr="007F16D0">
        <w:rPr>
          <w:rFonts w:ascii="Segoe UI" w:eastAsia="Times New Roman" w:hAnsi="Segoe UI" w:cs="Segoe UI"/>
          <w:color w:val="444444"/>
        </w:rPr>
        <w:t xml:space="preserve">rom the excavations </w:t>
      </w:r>
      <w:ins w:id="55" w:author="Naama" w:date="2023-06-21T17:14:00Z">
        <w:r w:rsidR="00D13884">
          <w:rPr>
            <w:rFonts w:ascii="Segoe UI" w:eastAsia="Times New Roman" w:hAnsi="Segoe UI" w:cs="Segoe UI"/>
            <w:color w:val="444444"/>
          </w:rPr>
          <w:t>conducted by</w:t>
        </w:r>
      </w:ins>
      <w:del w:id="56" w:author="Naama" w:date="2023-06-21T17:14:00Z">
        <w:r w:rsidRPr="007F16D0" w:rsidDel="00D13884">
          <w:rPr>
            <w:rFonts w:ascii="Segoe UI" w:eastAsia="Times New Roman" w:hAnsi="Segoe UI" w:cs="Segoe UI"/>
            <w:color w:val="444444"/>
          </w:rPr>
          <w:delText>of</w:delText>
        </w:r>
      </w:del>
      <w:r w:rsidRPr="007F16D0">
        <w:rPr>
          <w:rFonts w:ascii="Segoe UI" w:eastAsia="Times New Roman" w:hAnsi="Segoe UI" w:cs="Segoe UI"/>
          <w:color w:val="444444"/>
        </w:rPr>
        <w:t xml:space="preserve"> the Institute of Arch</w:t>
      </w:r>
      <w:ins w:id="57" w:author="Naama" w:date="2023-06-21T17:14:00Z">
        <w:r w:rsidR="00D13884">
          <w:rPr>
            <w:rFonts w:ascii="Segoe UI" w:eastAsia="Times New Roman" w:hAnsi="Segoe UI" w:cs="Segoe UI"/>
            <w:color w:val="444444"/>
          </w:rPr>
          <w:t>a</w:t>
        </w:r>
      </w:ins>
      <w:r w:rsidRPr="007F16D0">
        <w:rPr>
          <w:rFonts w:ascii="Segoe UI" w:eastAsia="Times New Roman" w:hAnsi="Segoe UI" w:cs="Segoe UI"/>
          <w:color w:val="444444"/>
        </w:rPr>
        <w:t xml:space="preserve">eology at </w:t>
      </w:r>
      <w:ins w:id="58" w:author="Naama" w:date="2023-06-21T17:13:00Z">
        <w:r w:rsidR="00D65435">
          <w:rPr>
            <w:rFonts w:ascii="Segoe UI" w:eastAsia="Times New Roman" w:hAnsi="Segoe UI" w:cs="Segoe UI"/>
            <w:color w:val="444444"/>
          </w:rPr>
          <w:t>T</w:t>
        </w:r>
      </w:ins>
      <w:del w:id="59" w:author="Naama" w:date="2023-06-21T17:14:00Z">
        <w:r w:rsidRPr="007F16D0" w:rsidDel="00D65435">
          <w:rPr>
            <w:rFonts w:ascii="Segoe UI" w:eastAsia="Times New Roman" w:hAnsi="Segoe UI" w:cs="Segoe UI"/>
            <w:color w:val="444444"/>
          </w:rPr>
          <w:delText>t</w:delText>
        </w:r>
      </w:del>
      <w:r w:rsidRPr="007F16D0">
        <w:rPr>
          <w:rFonts w:ascii="Segoe UI" w:eastAsia="Times New Roman" w:hAnsi="Segoe UI" w:cs="Segoe UI"/>
          <w:color w:val="444444"/>
        </w:rPr>
        <w:t xml:space="preserve">he Hebrew University or </w:t>
      </w:r>
      <w:ins w:id="60" w:author="Naama" w:date="2023-06-21T15:51:00Z">
        <w:r w:rsidR="00884C9D">
          <w:rPr>
            <w:rFonts w:ascii="Segoe UI" w:eastAsia="Times New Roman" w:hAnsi="Segoe UI" w:cs="Segoe UI"/>
            <w:color w:val="444444"/>
          </w:rPr>
          <w:t xml:space="preserve">such that </w:t>
        </w:r>
      </w:ins>
      <w:del w:id="61" w:author="Naama" w:date="2023-06-21T15:51:00Z">
        <w:r w:rsidRPr="007F16D0" w:rsidDel="00884C9D">
          <w:rPr>
            <w:rFonts w:ascii="Segoe UI" w:eastAsia="Times New Roman" w:hAnsi="Segoe UI" w:cs="Segoe UI"/>
            <w:color w:val="444444"/>
          </w:rPr>
          <w:delText xml:space="preserve">who </w:delText>
        </w:r>
      </w:del>
      <w:r w:rsidRPr="007F16D0">
        <w:rPr>
          <w:rFonts w:ascii="Segoe UI" w:eastAsia="Times New Roman" w:hAnsi="Segoe UI" w:cs="Segoe UI"/>
          <w:color w:val="444444"/>
        </w:rPr>
        <w:t xml:space="preserve">are the responsibility of the Institute and </w:t>
      </w:r>
      <w:del w:id="62" w:author="Naama" w:date="2023-06-21T15:51:00Z">
        <w:r w:rsidRPr="007F16D0" w:rsidDel="00884C9D">
          <w:rPr>
            <w:rFonts w:ascii="Segoe UI" w:eastAsia="Times New Roman" w:hAnsi="Segoe UI" w:cs="Segoe UI"/>
            <w:color w:val="444444"/>
          </w:rPr>
          <w:delText xml:space="preserve">those </w:delText>
        </w:r>
      </w:del>
      <w:r w:rsidRPr="007F16D0">
        <w:rPr>
          <w:rFonts w:ascii="Segoe UI" w:eastAsia="Times New Roman" w:hAnsi="Segoe UI" w:cs="Segoe UI"/>
          <w:color w:val="444444"/>
        </w:rPr>
        <w:t>involve</w:t>
      </w:r>
      <w:del w:id="63" w:author="Naama" w:date="2023-06-21T15:51:00Z">
        <w:r w:rsidRPr="007F16D0" w:rsidDel="00884C9D">
          <w:rPr>
            <w:rFonts w:ascii="Segoe UI" w:eastAsia="Times New Roman" w:hAnsi="Segoe UI" w:cs="Segoe UI"/>
            <w:color w:val="444444"/>
          </w:rPr>
          <w:delText>d</w:delText>
        </w:r>
      </w:del>
      <w:ins w:id="64" w:author="Naama" w:date="2023-06-21T15:51:00Z">
        <w:r w:rsidR="00884C9D">
          <w:rPr>
            <w:rFonts w:ascii="Segoe UI" w:eastAsia="Times New Roman" w:hAnsi="Segoe UI" w:cs="Segoe UI"/>
            <w:color w:val="444444"/>
          </w:rPr>
          <w:t xml:space="preserve"> the</w:t>
        </w:r>
      </w:ins>
      <w:del w:id="65" w:author="Naama" w:date="2023-06-21T15:51:00Z">
        <w:r w:rsidRPr="007F16D0" w:rsidDel="00884C9D">
          <w:rPr>
            <w:rFonts w:ascii="Segoe UI" w:eastAsia="Times New Roman" w:hAnsi="Segoe UI" w:cs="Segoe UI"/>
            <w:color w:val="444444"/>
          </w:rPr>
          <w:delText xml:space="preserve"> in</w:delText>
        </w:r>
      </w:del>
      <w:r w:rsidRPr="007F16D0">
        <w:rPr>
          <w:rFonts w:ascii="Segoe UI" w:eastAsia="Times New Roman" w:hAnsi="Segoe UI" w:cs="Segoe UI"/>
          <w:color w:val="444444"/>
        </w:rPr>
        <w:t xml:space="preserve"> arch</w:t>
      </w:r>
      <w:ins w:id="66" w:author="Naama" w:date="2023-06-21T17:15:00Z">
        <w:r w:rsidR="00D13884">
          <w:rPr>
            <w:rFonts w:ascii="Segoe UI" w:eastAsia="Times New Roman" w:hAnsi="Segoe UI" w:cs="Segoe UI"/>
            <w:color w:val="444444"/>
          </w:rPr>
          <w:t>a</w:t>
        </w:r>
      </w:ins>
      <w:r w:rsidRPr="007F16D0">
        <w:rPr>
          <w:rFonts w:ascii="Segoe UI" w:eastAsia="Times New Roman" w:hAnsi="Segoe UI" w:cs="Segoe UI"/>
          <w:color w:val="444444"/>
        </w:rPr>
        <w:t>eology of Jerusalem or Judea</w:t>
      </w:r>
    </w:p>
    <w:p w14:paraId="08509E9C" w14:textId="62049CB5" w:rsidR="007F16D0" w:rsidRPr="007F16D0" w:rsidRDefault="007F16D0" w:rsidP="007F16D0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</w:rPr>
        <w:br/>
      </w:r>
      <w:del w:id="67" w:author="Naama" w:date="2023-06-21T15:51:00Z">
        <w:r w:rsidRPr="007F16D0" w:rsidDel="00884C9D">
          <w:rPr>
            <w:rFonts w:ascii="Segoe UI" w:eastAsia="Times New Roman" w:hAnsi="Segoe UI" w:cs="Segoe UI"/>
            <w:color w:val="444444"/>
          </w:rPr>
          <w:delText> </w:delText>
        </w:r>
      </w:del>
      <w:r w:rsidRPr="007F16D0">
        <w:rPr>
          <w:rFonts w:ascii="Segoe UI" w:eastAsia="Times New Roman" w:hAnsi="Segoe UI" w:cs="Segoe UI"/>
          <w:color w:val="444444"/>
        </w:rPr>
        <w:t xml:space="preserve">The regulations can be found on the </w:t>
      </w:r>
      <w:del w:id="68" w:author="Naama" w:date="2023-06-21T17:15:00Z">
        <w:r w:rsidRPr="007F16D0" w:rsidDel="00D13884">
          <w:rPr>
            <w:rFonts w:ascii="Segoe UI" w:eastAsia="Times New Roman" w:hAnsi="Segoe UI" w:cs="Segoe UI"/>
            <w:color w:val="444444"/>
          </w:rPr>
          <w:delText xml:space="preserve">institute's </w:delText>
        </w:r>
      </w:del>
      <w:ins w:id="69" w:author="Naama" w:date="2023-06-21T17:15:00Z">
        <w:r w:rsidR="00D13884">
          <w:rPr>
            <w:rFonts w:ascii="Segoe UI" w:eastAsia="Times New Roman" w:hAnsi="Segoe UI" w:cs="Segoe UI"/>
            <w:color w:val="444444"/>
          </w:rPr>
          <w:t>I</w:t>
        </w:r>
        <w:r w:rsidR="00D13884" w:rsidRPr="007F16D0">
          <w:rPr>
            <w:rFonts w:ascii="Segoe UI" w:eastAsia="Times New Roman" w:hAnsi="Segoe UI" w:cs="Segoe UI"/>
            <w:color w:val="444444"/>
          </w:rPr>
          <w:t xml:space="preserve">nstitute's </w:t>
        </w:r>
      </w:ins>
      <w:r w:rsidRPr="007F16D0">
        <w:rPr>
          <w:rFonts w:ascii="Segoe UI" w:eastAsia="Times New Roman" w:hAnsi="Segoe UI" w:cs="Segoe UI"/>
          <w:color w:val="444444"/>
        </w:rPr>
        <w:t>website here</w:t>
      </w:r>
      <w:ins w:id="70" w:author="Naama" w:date="2023-06-21T17:15:00Z">
        <w:r w:rsidR="00D13884">
          <w:rPr>
            <w:rFonts w:ascii="Segoe UI" w:eastAsia="Times New Roman" w:hAnsi="Segoe UI" w:cs="Segoe UI"/>
            <w:color w:val="444444"/>
          </w:rPr>
          <w:t>.</w:t>
        </w:r>
      </w:ins>
    </w:p>
    <w:p w14:paraId="78EFEDA7" w14:textId="77777777" w:rsidR="00D13884" w:rsidRDefault="00D13884" w:rsidP="007F16D0">
      <w:pPr>
        <w:spacing w:after="150" w:line="240" w:lineRule="auto"/>
        <w:jc w:val="both"/>
        <w:rPr>
          <w:ins w:id="71" w:author="Naama" w:date="2023-06-21T17:15:00Z"/>
          <w:rFonts w:ascii="Segoe UI" w:eastAsia="Times New Roman" w:hAnsi="Segoe UI" w:cs="Segoe UI"/>
          <w:color w:val="444444"/>
        </w:rPr>
      </w:pPr>
    </w:p>
    <w:p w14:paraId="17E18670" w14:textId="590B0E67" w:rsidR="007F16D0" w:rsidRPr="00D13884" w:rsidRDefault="007F16D0" w:rsidP="007F16D0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  <w:u w:val="single"/>
          <w:rPrChange w:id="72" w:author="Naama" w:date="2023-06-21T17:16:00Z">
            <w:rPr>
              <w:rFonts w:ascii="Segoe UI" w:eastAsia="Times New Roman" w:hAnsi="Segoe UI" w:cs="Segoe UI"/>
              <w:color w:val="444444"/>
              <w:sz w:val="20"/>
              <w:szCs w:val="20"/>
            </w:rPr>
          </w:rPrChange>
        </w:rPr>
      </w:pPr>
      <w:r w:rsidRPr="00D13884">
        <w:rPr>
          <w:rFonts w:ascii="Segoe UI" w:eastAsia="Times New Roman" w:hAnsi="Segoe UI" w:cs="Segoe UI"/>
          <w:color w:val="444444"/>
          <w:u w:val="single"/>
          <w:rPrChange w:id="73" w:author="Naama" w:date="2023-06-21T17:16:00Z">
            <w:rPr>
              <w:rFonts w:ascii="Segoe UI" w:eastAsia="Times New Roman" w:hAnsi="Segoe UI" w:cs="Segoe UI"/>
              <w:color w:val="444444"/>
            </w:rPr>
          </w:rPrChange>
        </w:rPr>
        <w:t xml:space="preserve">Commitment to </w:t>
      </w:r>
      <w:ins w:id="74" w:author="Naama" w:date="2023-06-21T17:15:00Z">
        <w:r w:rsidR="00D13884" w:rsidRPr="00D13884">
          <w:rPr>
            <w:rFonts w:ascii="Segoe UI" w:eastAsia="Times New Roman" w:hAnsi="Segoe UI" w:cs="Segoe UI"/>
            <w:color w:val="444444"/>
            <w:u w:val="single"/>
            <w:rPrChange w:id="75" w:author="Naama" w:date="2023-06-21T17:16:00Z">
              <w:rPr>
                <w:rFonts w:ascii="Segoe UI" w:eastAsia="Times New Roman" w:hAnsi="Segoe UI" w:cs="Segoe UI"/>
                <w:color w:val="444444"/>
              </w:rPr>
            </w:rPrChange>
          </w:rPr>
          <w:t>S</w:t>
        </w:r>
      </w:ins>
      <w:del w:id="76" w:author="Naama" w:date="2023-06-21T17:15:00Z">
        <w:r w:rsidRPr="00D13884" w:rsidDel="00D13884">
          <w:rPr>
            <w:rFonts w:ascii="Segoe UI" w:eastAsia="Times New Roman" w:hAnsi="Segoe UI" w:cs="Segoe UI"/>
            <w:color w:val="444444"/>
            <w:u w:val="single"/>
            <w:rPrChange w:id="77" w:author="Naama" w:date="2023-06-21T17:16:00Z">
              <w:rPr>
                <w:rFonts w:ascii="Segoe UI" w:eastAsia="Times New Roman" w:hAnsi="Segoe UI" w:cs="Segoe UI"/>
                <w:color w:val="444444"/>
              </w:rPr>
            </w:rPrChange>
          </w:rPr>
          <w:delText>s</w:delText>
        </w:r>
      </w:del>
      <w:r w:rsidRPr="00D13884">
        <w:rPr>
          <w:rFonts w:ascii="Segoe UI" w:eastAsia="Times New Roman" w:hAnsi="Segoe UI" w:cs="Segoe UI"/>
          <w:color w:val="444444"/>
          <w:u w:val="single"/>
          <w:rPrChange w:id="78" w:author="Naama" w:date="2023-06-21T17:16:00Z">
            <w:rPr>
              <w:rFonts w:ascii="Segoe UI" w:eastAsia="Times New Roman" w:hAnsi="Segoe UI" w:cs="Segoe UI"/>
              <w:color w:val="444444"/>
            </w:rPr>
          </w:rPrChange>
        </w:rPr>
        <w:t xml:space="preserve">ubmit a </w:t>
      </w:r>
      <w:ins w:id="79" w:author="Naama" w:date="2023-06-21T17:15:00Z">
        <w:r w:rsidR="00D13884" w:rsidRPr="00D13884">
          <w:rPr>
            <w:rFonts w:ascii="Segoe UI" w:eastAsia="Times New Roman" w:hAnsi="Segoe UI" w:cs="Segoe UI"/>
            <w:color w:val="444444"/>
            <w:u w:val="single"/>
            <w:rPrChange w:id="80" w:author="Naama" w:date="2023-06-21T17:16:00Z">
              <w:rPr>
                <w:rFonts w:ascii="Segoe UI" w:eastAsia="Times New Roman" w:hAnsi="Segoe UI" w:cs="Segoe UI"/>
                <w:color w:val="444444"/>
              </w:rPr>
            </w:rPrChange>
          </w:rPr>
          <w:t>R</w:t>
        </w:r>
      </w:ins>
      <w:del w:id="81" w:author="Naama" w:date="2023-06-21T17:15:00Z">
        <w:r w:rsidRPr="00D13884" w:rsidDel="00D13884">
          <w:rPr>
            <w:rFonts w:ascii="Segoe UI" w:eastAsia="Times New Roman" w:hAnsi="Segoe UI" w:cs="Segoe UI"/>
            <w:color w:val="444444"/>
            <w:u w:val="single"/>
            <w:rPrChange w:id="82" w:author="Naama" w:date="2023-06-21T17:16:00Z">
              <w:rPr>
                <w:rFonts w:ascii="Segoe UI" w:eastAsia="Times New Roman" w:hAnsi="Segoe UI" w:cs="Segoe UI"/>
                <w:color w:val="444444"/>
              </w:rPr>
            </w:rPrChange>
          </w:rPr>
          <w:delText>r</w:delText>
        </w:r>
      </w:del>
      <w:r w:rsidRPr="00D13884">
        <w:rPr>
          <w:rFonts w:ascii="Segoe UI" w:eastAsia="Times New Roman" w:hAnsi="Segoe UI" w:cs="Segoe UI"/>
          <w:color w:val="444444"/>
          <w:u w:val="single"/>
          <w:rPrChange w:id="83" w:author="Naama" w:date="2023-06-21T17:16:00Z">
            <w:rPr>
              <w:rFonts w:ascii="Segoe UI" w:eastAsia="Times New Roman" w:hAnsi="Segoe UI" w:cs="Segoe UI"/>
              <w:color w:val="444444"/>
            </w:rPr>
          </w:rPrChange>
        </w:rPr>
        <w:t xml:space="preserve">esearch </w:t>
      </w:r>
      <w:ins w:id="84" w:author="Naama" w:date="2023-06-21T17:15:00Z">
        <w:r w:rsidR="00D13884" w:rsidRPr="00D13884">
          <w:rPr>
            <w:rFonts w:ascii="Segoe UI" w:eastAsia="Times New Roman" w:hAnsi="Segoe UI" w:cs="Segoe UI"/>
            <w:color w:val="444444"/>
            <w:u w:val="single"/>
            <w:rPrChange w:id="85" w:author="Naama" w:date="2023-06-21T17:16:00Z">
              <w:rPr>
                <w:rFonts w:ascii="Segoe UI" w:eastAsia="Times New Roman" w:hAnsi="Segoe UI" w:cs="Segoe UI"/>
                <w:color w:val="444444"/>
              </w:rPr>
            </w:rPrChange>
          </w:rPr>
          <w:t>R</w:t>
        </w:r>
      </w:ins>
      <w:del w:id="86" w:author="Naama" w:date="2023-06-21T17:15:00Z">
        <w:r w:rsidRPr="00D13884" w:rsidDel="00D13884">
          <w:rPr>
            <w:rFonts w:ascii="Segoe UI" w:eastAsia="Times New Roman" w:hAnsi="Segoe UI" w:cs="Segoe UI"/>
            <w:color w:val="444444"/>
            <w:u w:val="single"/>
            <w:rPrChange w:id="87" w:author="Naama" w:date="2023-06-21T17:16:00Z">
              <w:rPr>
                <w:rFonts w:ascii="Segoe UI" w:eastAsia="Times New Roman" w:hAnsi="Segoe UI" w:cs="Segoe UI"/>
                <w:color w:val="444444"/>
              </w:rPr>
            </w:rPrChange>
          </w:rPr>
          <w:delText>r</w:delText>
        </w:r>
      </w:del>
      <w:r w:rsidRPr="00D13884">
        <w:rPr>
          <w:rFonts w:ascii="Segoe UI" w:eastAsia="Times New Roman" w:hAnsi="Segoe UI" w:cs="Segoe UI"/>
          <w:color w:val="444444"/>
          <w:u w:val="single"/>
          <w:rPrChange w:id="88" w:author="Naama" w:date="2023-06-21T17:16:00Z">
            <w:rPr>
              <w:rFonts w:ascii="Segoe UI" w:eastAsia="Times New Roman" w:hAnsi="Segoe UI" w:cs="Segoe UI"/>
              <w:color w:val="444444"/>
            </w:rPr>
          </w:rPrChange>
        </w:rPr>
        <w:t>eport</w:t>
      </w:r>
      <w:ins w:id="89" w:author="Naama" w:date="2023-06-21T17:17:00Z">
        <w:r w:rsidR="00D13884">
          <w:rPr>
            <w:rFonts w:ascii="Segoe UI" w:eastAsia="Times New Roman" w:hAnsi="Segoe UI" w:cs="Segoe UI"/>
            <w:color w:val="444444"/>
            <w:u w:val="single"/>
          </w:rPr>
          <w:t xml:space="preserve"> and Accreditation </w:t>
        </w:r>
      </w:ins>
    </w:p>
    <w:p w14:paraId="41EF4044" w14:textId="7BE87349" w:rsidR="007F16D0" w:rsidRPr="007F16D0" w:rsidRDefault="00D13884" w:rsidP="007F16D0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ins w:id="90" w:author="Naama" w:date="2023-06-21T17:18:00Z">
        <w:r>
          <w:rPr>
            <w:rFonts w:ascii="Segoe UI" w:eastAsia="Times New Roman" w:hAnsi="Segoe UI" w:cs="Segoe UI"/>
            <w:color w:val="444444"/>
          </w:rPr>
          <w:t>For r</w:t>
        </w:r>
      </w:ins>
      <w:del w:id="91" w:author="Naama" w:date="2023-06-21T17:18:00Z">
        <w:r w:rsidR="007F16D0" w:rsidRPr="007F16D0" w:rsidDel="00D13884">
          <w:rPr>
            <w:rFonts w:ascii="Segoe UI" w:eastAsia="Times New Roman" w:hAnsi="Segoe UI" w:cs="Segoe UI"/>
            <w:color w:val="444444"/>
          </w:rPr>
          <w:delText xml:space="preserve">If the </w:delText>
        </w:r>
      </w:del>
      <w:ins w:id="92" w:author="Naama" w:date="2023-06-21T17:16:00Z">
        <w:r>
          <w:rPr>
            <w:rFonts w:ascii="Segoe UI" w:eastAsia="Times New Roman" w:hAnsi="Segoe UI" w:cs="Segoe UI"/>
            <w:color w:val="444444"/>
          </w:rPr>
          <w:t xml:space="preserve">esearch </w:t>
        </w:r>
      </w:ins>
      <w:ins w:id="93" w:author="Naama" w:date="2023-06-21T17:18:00Z">
        <w:r>
          <w:rPr>
            <w:rFonts w:ascii="Segoe UI" w:eastAsia="Times New Roman" w:hAnsi="Segoe UI" w:cs="Segoe UI"/>
            <w:color w:val="444444"/>
          </w:rPr>
          <w:t>proposals that are</w:t>
        </w:r>
      </w:ins>
      <w:ins w:id="94" w:author="Naama" w:date="2023-06-21T17:16:00Z">
        <w:r>
          <w:rPr>
            <w:rFonts w:ascii="Segoe UI" w:eastAsia="Times New Roman" w:hAnsi="Segoe UI" w:cs="Segoe UI"/>
            <w:color w:val="444444"/>
          </w:rPr>
          <w:t xml:space="preserve"> awarded a grant</w:t>
        </w:r>
      </w:ins>
      <w:del w:id="95" w:author="Naama" w:date="2023-06-21T17:16:00Z">
        <w:r w:rsidR="007F16D0" w:rsidRPr="007F16D0" w:rsidDel="00D13884">
          <w:rPr>
            <w:rFonts w:ascii="Segoe UI" w:eastAsia="Times New Roman" w:hAnsi="Segoe UI" w:cs="Segoe UI"/>
            <w:color w:val="444444"/>
          </w:rPr>
          <w:delText>research submitted for funding is approved and wins a grant</w:delText>
        </w:r>
      </w:del>
      <w:r w:rsidR="007F16D0" w:rsidRPr="007F16D0">
        <w:rPr>
          <w:rFonts w:ascii="Segoe UI" w:eastAsia="Times New Roman" w:hAnsi="Segoe UI" w:cs="Segoe UI"/>
          <w:color w:val="444444"/>
        </w:rPr>
        <w:t xml:space="preserve">, the applicant </w:t>
      </w:r>
      <w:ins w:id="96" w:author="Naama" w:date="2023-06-21T16:12:00Z">
        <w:r w:rsidR="00B149C7">
          <w:rPr>
            <w:rFonts w:ascii="Segoe UI" w:eastAsia="Times New Roman" w:hAnsi="Segoe UI" w:cs="Segoe UI"/>
            <w:color w:val="444444"/>
          </w:rPr>
          <w:t xml:space="preserve">is obligated </w:t>
        </w:r>
      </w:ins>
      <w:del w:id="97" w:author="Naama" w:date="2023-06-21T16:12:00Z">
        <w:r w:rsidR="007F16D0" w:rsidRPr="007F16D0" w:rsidDel="00B149C7">
          <w:rPr>
            <w:rFonts w:ascii="Segoe UI" w:eastAsia="Times New Roman" w:hAnsi="Segoe UI" w:cs="Segoe UI"/>
            <w:color w:val="444444"/>
          </w:rPr>
          <w:delText xml:space="preserve">undertakes </w:delText>
        </w:r>
      </w:del>
      <w:r w:rsidR="007F16D0" w:rsidRPr="007F16D0">
        <w:rPr>
          <w:rFonts w:ascii="Segoe UI" w:eastAsia="Times New Roman" w:hAnsi="Segoe UI" w:cs="Segoe UI"/>
          <w:color w:val="444444"/>
        </w:rPr>
        <w:t>to s</w:t>
      </w:r>
      <w:ins w:id="98" w:author="Naama" w:date="2023-06-21T17:16:00Z">
        <w:r>
          <w:rPr>
            <w:rFonts w:ascii="Segoe UI" w:eastAsia="Times New Roman" w:hAnsi="Segoe UI" w:cs="Segoe UI"/>
            <w:color w:val="444444"/>
          </w:rPr>
          <w:t>ubmit</w:t>
        </w:r>
      </w:ins>
      <w:del w:id="99" w:author="Naama" w:date="2023-06-21T17:16:00Z">
        <w:r w:rsidR="007F16D0" w:rsidRPr="007F16D0" w:rsidDel="00D13884">
          <w:rPr>
            <w:rFonts w:ascii="Segoe UI" w:eastAsia="Times New Roman" w:hAnsi="Segoe UI" w:cs="Segoe UI"/>
            <w:color w:val="444444"/>
          </w:rPr>
          <w:delText>end</w:delText>
        </w:r>
      </w:del>
      <w:r w:rsidR="007F16D0" w:rsidRPr="007F16D0">
        <w:rPr>
          <w:rFonts w:ascii="Segoe UI" w:eastAsia="Times New Roman" w:hAnsi="Segoe UI" w:cs="Segoe UI"/>
          <w:color w:val="444444"/>
        </w:rPr>
        <w:t xml:space="preserve"> a </w:t>
      </w:r>
      <w:ins w:id="100" w:author="Naama" w:date="2023-06-21T17:18:00Z">
        <w:r>
          <w:rPr>
            <w:rFonts w:ascii="Segoe UI" w:eastAsia="Times New Roman" w:hAnsi="Segoe UI" w:cs="Segoe UI"/>
            <w:color w:val="444444"/>
          </w:rPr>
          <w:t>d</w:t>
        </w:r>
      </w:ins>
      <w:ins w:id="101" w:author="Naama" w:date="2023-06-21T17:19:00Z">
        <w:r>
          <w:rPr>
            <w:rFonts w:ascii="Segoe UI" w:eastAsia="Times New Roman" w:hAnsi="Segoe UI" w:cs="Segoe UI"/>
            <w:color w:val="444444"/>
          </w:rPr>
          <w:t xml:space="preserve">etailed </w:t>
        </w:r>
      </w:ins>
      <w:del w:id="102" w:author="Naama" w:date="2023-06-21T17:16:00Z">
        <w:r w:rsidR="007F16D0" w:rsidRPr="007F16D0" w:rsidDel="00D13884">
          <w:rPr>
            <w:rFonts w:ascii="Segoe UI" w:eastAsia="Times New Roman" w:hAnsi="Segoe UI" w:cs="Segoe UI"/>
            <w:color w:val="444444"/>
          </w:rPr>
          <w:delText xml:space="preserve">research </w:delText>
        </w:r>
      </w:del>
      <w:ins w:id="103" w:author="Naama" w:date="2023-06-21T17:16:00Z">
        <w:r>
          <w:rPr>
            <w:rFonts w:ascii="Segoe UI" w:eastAsia="Times New Roman" w:hAnsi="Segoe UI" w:cs="Segoe UI"/>
            <w:color w:val="444444"/>
          </w:rPr>
          <w:t xml:space="preserve">summary </w:t>
        </w:r>
      </w:ins>
      <w:r w:rsidR="007F16D0" w:rsidRPr="007F16D0">
        <w:rPr>
          <w:rFonts w:ascii="Segoe UI" w:eastAsia="Times New Roman" w:hAnsi="Segoe UI" w:cs="Segoe UI"/>
          <w:color w:val="444444"/>
        </w:rPr>
        <w:t xml:space="preserve">report to the </w:t>
      </w:r>
      <w:del w:id="104" w:author="Naama" w:date="2023-06-21T17:16:00Z">
        <w:r w:rsidR="007F16D0" w:rsidRPr="007F16D0" w:rsidDel="00D13884">
          <w:rPr>
            <w:rFonts w:ascii="Segoe UI" w:eastAsia="Times New Roman" w:hAnsi="Segoe UI" w:cs="Segoe UI"/>
            <w:color w:val="444444"/>
          </w:rPr>
          <w:delText xml:space="preserve">Roger and Susan </w:delText>
        </w:r>
      </w:del>
      <w:r w:rsidR="007F16D0" w:rsidRPr="007F16D0">
        <w:rPr>
          <w:rFonts w:ascii="Segoe UI" w:eastAsia="Times New Roman" w:hAnsi="Segoe UI" w:cs="Segoe UI"/>
          <w:color w:val="444444"/>
        </w:rPr>
        <w:t>H</w:t>
      </w:r>
      <w:ins w:id="105" w:author="Naama" w:date="2023-06-21T16:11:00Z">
        <w:r w:rsidR="00B149C7">
          <w:rPr>
            <w:rFonts w:ascii="Segoe UI" w:eastAsia="Times New Roman" w:hAnsi="Segoe UI" w:cs="Segoe UI"/>
            <w:color w:val="444444"/>
            <w:lang w:val="en-GB"/>
          </w:rPr>
          <w:t>e</w:t>
        </w:r>
      </w:ins>
      <w:del w:id="106" w:author="Naama" w:date="2023-06-21T16:11:00Z">
        <w:r w:rsidR="007F16D0" w:rsidRPr="007F16D0" w:rsidDel="00B149C7">
          <w:rPr>
            <w:rFonts w:ascii="Segoe UI" w:eastAsia="Times New Roman" w:hAnsi="Segoe UI" w:cs="Segoe UI"/>
            <w:color w:val="444444"/>
          </w:rPr>
          <w:delText>a</w:delText>
        </w:r>
      </w:del>
      <w:proofErr w:type="spellStart"/>
      <w:r w:rsidR="007F16D0" w:rsidRPr="007F16D0">
        <w:rPr>
          <w:rFonts w:ascii="Segoe UI" w:eastAsia="Times New Roman" w:hAnsi="Segoe UI" w:cs="Segoe UI"/>
          <w:color w:val="444444"/>
        </w:rPr>
        <w:t>rtog</w:t>
      </w:r>
      <w:proofErr w:type="spellEnd"/>
      <w:r w:rsidR="007F16D0" w:rsidRPr="007F16D0">
        <w:rPr>
          <w:rFonts w:ascii="Segoe UI" w:eastAsia="Times New Roman" w:hAnsi="Segoe UI" w:cs="Segoe UI"/>
          <w:color w:val="444444"/>
        </w:rPr>
        <w:t xml:space="preserve"> Center </w:t>
      </w:r>
      <w:del w:id="107" w:author="Naama" w:date="2023-06-21T17:17:00Z">
        <w:r w:rsidR="007F16D0" w:rsidRPr="007F16D0" w:rsidDel="00D13884">
          <w:rPr>
            <w:rFonts w:ascii="Segoe UI" w:eastAsia="Times New Roman" w:hAnsi="Segoe UI" w:cs="Segoe UI"/>
            <w:color w:val="444444"/>
          </w:rPr>
          <w:delText>for the Archeolog</w:delText>
        </w:r>
      </w:del>
      <w:del w:id="108" w:author="Naama" w:date="2023-06-21T16:19:00Z">
        <w:r w:rsidR="007F16D0" w:rsidRPr="007F16D0" w:rsidDel="009E7488">
          <w:rPr>
            <w:rFonts w:ascii="Segoe UI" w:eastAsia="Times New Roman" w:hAnsi="Segoe UI" w:cs="Segoe UI"/>
            <w:color w:val="444444"/>
          </w:rPr>
          <w:delText xml:space="preserve">y </w:delText>
        </w:r>
      </w:del>
      <w:del w:id="109" w:author="Naama" w:date="2023-06-21T17:17:00Z">
        <w:r w:rsidR="007F16D0" w:rsidRPr="007F16D0" w:rsidDel="00D13884">
          <w:rPr>
            <w:rFonts w:ascii="Segoe UI" w:eastAsia="Times New Roman" w:hAnsi="Segoe UI" w:cs="Segoe UI"/>
            <w:color w:val="444444"/>
          </w:rPr>
          <w:delText xml:space="preserve">of Jerusalem and Judea, </w:delText>
        </w:r>
      </w:del>
      <w:r w:rsidR="007F16D0" w:rsidRPr="007F16D0">
        <w:rPr>
          <w:rFonts w:ascii="Segoe UI" w:eastAsia="Times New Roman" w:hAnsi="Segoe UI" w:cs="Segoe UI"/>
          <w:color w:val="444444"/>
        </w:rPr>
        <w:t>by September 30 of the grant year.</w:t>
      </w:r>
    </w:p>
    <w:p w14:paraId="128158C8" w14:textId="27D81161" w:rsidR="007F16D0" w:rsidRPr="007F16D0" w:rsidDel="009E7488" w:rsidRDefault="007F16D0" w:rsidP="007F16D0">
      <w:pPr>
        <w:spacing w:after="150" w:line="240" w:lineRule="auto"/>
        <w:jc w:val="both"/>
        <w:rPr>
          <w:del w:id="110" w:author="Naama" w:date="2023-06-21T16:19:00Z"/>
          <w:rFonts w:ascii="Segoe UI" w:eastAsia="Times New Roman" w:hAnsi="Segoe UI" w:cs="Segoe UI"/>
          <w:color w:val="444444"/>
          <w:sz w:val="20"/>
          <w:szCs w:val="20"/>
        </w:rPr>
      </w:pPr>
      <w:del w:id="111" w:author="Naama" w:date="2023-06-21T17:19:00Z">
        <w:r w:rsidRPr="007F16D0" w:rsidDel="000F3B62">
          <w:rPr>
            <w:rFonts w:ascii="Segoe UI" w:eastAsia="Times New Roman" w:hAnsi="Segoe UI" w:cs="Segoe UI"/>
            <w:color w:val="444444"/>
          </w:rPr>
          <w:delText>Mention of t</w:delText>
        </w:r>
      </w:del>
      <w:ins w:id="112" w:author="Naama" w:date="2023-06-21T17:19:00Z">
        <w:r w:rsidR="000F3B62">
          <w:rPr>
            <w:rFonts w:ascii="Segoe UI" w:eastAsia="Times New Roman" w:hAnsi="Segoe UI" w:cs="Segoe UI"/>
            <w:color w:val="444444"/>
          </w:rPr>
          <w:t>T</w:t>
        </w:r>
      </w:ins>
      <w:r w:rsidRPr="007F16D0">
        <w:rPr>
          <w:rFonts w:ascii="Segoe UI" w:eastAsia="Times New Roman" w:hAnsi="Segoe UI" w:cs="Segoe UI"/>
          <w:color w:val="444444"/>
        </w:rPr>
        <w:t xml:space="preserve">he name of the </w:t>
      </w:r>
      <w:del w:id="113" w:author="Naama" w:date="2023-06-21T16:21:00Z">
        <w:r w:rsidRPr="007F16D0" w:rsidDel="009E7488">
          <w:rPr>
            <w:rFonts w:ascii="Segoe UI" w:eastAsia="Times New Roman" w:hAnsi="Segoe UI" w:cs="Segoe UI"/>
            <w:color w:val="444444"/>
          </w:rPr>
          <w:delText xml:space="preserve">Roger and Susan </w:delText>
        </w:r>
      </w:del>
      <w:proofErr w:type="spellStart"/>
      <w:r w:rsidRPr="007F16D0">
        <w:rPr>
          <w:rFonts w:ascii="Segoe UI" w:eastAsia="Times New Roman" w:hAnsi="Segoe UI" w:cs="Segoe UI"/>
          <w:color w:val="444444"/>
        </w:rPr>
        <w:t>H</w:t>
      </w:r>
      <w:ins w:id="114" w:author="Naama" w:date="2023-06-21T16:12:00Z">
        <w:r w:rsidR="00B149C7">
          <w:rPr>
            <w:rFonts w:ascii="Segoe UI" w:eastAsia="Times New Roman" w:hAnsi="Segoe UI" w:cs="Segoe UI"/>
            <w:color w:val="444444"/>
          </w:rPr>
          <w:t>e</w:t>
        </w:r>
      </w:ins>
      <w:del w:id="115" w:author="Naama" w:date="2023-06-21T16:12:00Z">
        <w:r w:rsidRPr="007F16D0" w:rsidDel="00B149C7">
          <w:rPr>
            <w:rFonts w:ascii="Segoe UI" w:eastAsia="Times New Roman" w:hAnsi="Segoe UI" w:cs="Segoe UI"/>
            <w:color w:val="444444"/>
          </w:rPr>
          <w:delText>a</w:delText>
        </w:r>
      </w:del>
      <w:r w:rsidRPr="007F16D0">
        <w:rPr>
          <w:rFonts w:ascii="Segoe UI" w:eastAsia="Times New Roman" w:hAnsi="Segoe UI" w:cs="Segoe UI"/>
          <w:color w:val="444444"/>
        </w:rPr>
        <w:t>rtog</w:t>
      </w:r>
      <w:proofErr w:type="spellEnd"/>
      <w:r w:rsidRPr="007F16D0">
        <w:rPr>
          <w:rFonts w:ascii="Segoe UI" w:eastAsia="Times New Roman" w:hAnsi="Segoe UI" w:cs="Segoe UI"/>
          <w:color w:val="444444"/>
        </w:rPr>
        <w:t xml:space="preserve"> Center </w:t>
      </w:r>
      <w:ins w:id="116" w:author="Naama" w:date="2023-06-21T17:19:00Z">
        <w:r w:rsidR="000F3B62">
          <w:rPr>
            <w:rFonts w:ascii="Segoe UI" w:eastAsia="Times New Roman" w:hAnsi="Segoe UI" w:cs="Segoe UI"/>
            <w:color w:val="444444"/>
          </w:rPr>
          <w:t xml:space="preserve">must be cited </w:t>
        </w:r>
      </w:ins>
      <w:del w:id="117" w:author="Naama" w:date="2023-06-21T16:21:00Z">
        <w:r w:rsidRPr="007F16D0" w:rsidDel="009E7488">
          <w:rPr>
            <w:rFonts w:ascii="Segoe UI" w:eastAsia="Times New Roman" w:hAnsi="Segoe UI" w:cs="Segoe UI"/>
            <w:color w:val="444444"/>
          </w:rPr>
          <w:delText>for the Archeology of Jerusalem and Judea</w:delText>
        </w:r>
      </w:del>
      <w:ins w:id="118" w:author="Naama" w:date="2023-06-21T17:19:00Z">
        <w:r w:rsidR="000F3B62">
          <w:rPr>
            <w:rFonts w:ascii="Segoe UI" w:eastAsia="Times New Roman" w:hAnsi="Segoe UI" w:cs="Segoe UI"/>
            <w:color w:val="444444"/>
          </w:rPr>
          <w:t>in full</w:t>
        </w:r>
      </w:ins>
      <w:ins w:id="119" w:author="Naama" w:date="2023-06-21T16:19:00Z">
        <w:r w:rsidR="009E7488">
          <w:rPr>
            <w:rFonts w:ascii="Segoe UI" w:eastAsia="Times New Roman" w:hAnsi="Segoe UI" w:cs="Segoe UI"/>
            <w:color w:val="444444"/>
          </w:rPr>
          <w:t xml:space="preserve"> </w:t>
        </w:r>
      </w:ins>
    </w:p>
    <w:p w14:paraId="24CD0140" w14:textId="77777777" w:rsidR="000F3B62" w:rsidRDefault="007F16D0" w:rsidP="009E7488">
      <w:pPr>
        <w:spacing w:after="150" w:line="240" w:lineRule="auto"/>
        <w:jc w:val="both"/>
        <w:rPr>
          <w:ins w:id="120" w:author="Naama" w:date="2023-06-21T17:20:00Z"/>
          <w:rFonts w:ascii="Segoe UI" w:eastAsia="Times New Roman" w:hAnsi="Segoe UI" w:cs="Segoe UI"/>
          <w:color w:val="444444"/>
        </w:rPr>
      </w:pPr>
      <w:del w:id="121" w:author="Naama" w:date="2023-06-21T16:19:00Z">
        <w:r w:rsidRPr="007F16D0" w:rsidDel="009E7488">
          <w:rPr>
            <w:rFonts w:ascii="Segoe UI" w:eastAsia="Times New Roman" w:hAnsi="Segoe UI" w:cs="Segoe UI"/>
            <w:color w:val="444444"/>
          </w:rPr>
          <w:delText>I</w:delText>
        </w:r>
      </w:del>
      <w:ins w:id="122" w:author="Naama" w:date="2023-06-21T16:20:00Z">
        <w:r w:rsidR="009E7488">
          <w:rPr>
            <w:rFonts w:ascii="Segoe UI" w:eastAsia="Times New Roman" w:hAnsi="Segoe UI" w:cs="Segoe UI"/>
            <w:color w:val="444444"/>
          </w:rPr>
          <w:t>i</w:t>
        </w:r>
      </w:ins>
      <w:r w:rsidRPr="007F16D0">
        <w:rPr>
          <w:rFonts w:ascii="Segoe UI" w:eastAsia="Times New Roman" w:hAnsi="Segoe UI" w:cs="Segoe UI"/>
          <w:color w:val="444444"/>
        </w:rPr>
        <w:t>n any publication or lecture</w:t>
      </w:r>
      <w:del w:id="123" w:author="Naama" w:date="2023-06-21T17:19:00Z">
        <w:r w:rsidRPr="007F16D0" w:rsidDel="000F3B62">
          <w:rPr>
            <w:rFonts w:ascii="Segoe UI" w:eastAsia="Times New Roman" w:hAnsi="Segoe UI" w:cs="Segoe UI"/>
            <w:color w:val="444444"/>
          </w:rPr>
          <w:delText>,</w:delText>
        </w:r>
      </w:del>
      <w:ins w:id="124" w:author="Naama" w:date="2023-06-21T17:19:00Z">
        <w:r w:rsidR="000F3B62">
          <w:rPr>
            <w:rFonts w:ascii="Segoe UI" w:eastAsia="Times New Roman" w:hAnsi="Segoe UI" w:cs="Segoe UI"/>
            <w:color w:val="444444"/>
          </w:rPr>
          <w:t xml:space="preserve"> present</w:t>
        </w:r>
      </w:ins>
      <w:ins w:id="125" w:author="Naama" w:date="2023-06-21T17:20:00Z">
        <w:r w:rsidR="000F3B62">
          <w:rPr>
            <w:rFonts w:ascii="Segoe UI" w:eastAsia="Times New Roman" w:hAnsi="Segoe UI" w:cs="Segoe UI"/>
            <w:color w:val="444444"/>
          </w:rPr>
          <w:t xml:space="preserve">ing the research fruits </w:t>
        </w:r>
      </w:ins>
      <w:del w:id="126" w:author="Naama" w:date="2023-06-21T17:20:00Z">
        <w:r w:rsidRPr="007F16D0" w:rsidDel="000F3B62">
          <w:rPr>
            <w:rFonts w:ascii="Segoe UI" w:eastAsia="Times New Roman" w:hAnsi="Segoe UI" w:cs="Segoe UI"/>
            <w:color w:val="444444"/>
          </w:rPr>
          <w:delText xml:space="preserve"> which presents the results of a study conducted with a grant from the H</w:delText>
        </w:r>
      </w:del>
      <w:del w:id="127" w:author="Naama" w:date="2023-06-21T16:20:00Z">
        <w:r w:rsidRPr="007F16D0" w:rsidDel="009E7488">
          <w:rPr>
            <w:rFonts w:ascii="Segoe UI" w:eastAsia="Times New Roman" w:hAnsi="Segoe UI" w:cs="Segoe UI"/>
            <w:color w:val="444444"/>
          </w:rPr>
          <w:delText>a</w:delText>
        </w:r>
      </w:del>
      <w:del w:id="128" w:author="Naama" w:date="2023-06-21T17:20:00Z">
        <w:r w:rsidRPr="007F16D0" w:rsidDel="000F3B62">
          <w:rPr>
            <w:rFonts w:ascii="Segoe UI" w:eastAsia="Times New Roman" w:hAnsi="Segoe UI" w:cs="Segoe UI"/>
            <w:color w:val="444444"/>
          </w:rPr>
          <w:delText xml:space="preserve">rtog Center, </w:delText>
        </w:r>
      </w:del>
      <w:ins w:id="129" w:author="Naama" w:date="2023-06-21T17:20:00Z">
        <w:r w:rsidR="000F3B62">
          <w:rPr>
            <w:rFonts w:ascii="Segoe UI" w:eastAsia="Times New Roman" w:hAnsi="Segoe UI" w:cs="Segoe UI"/>
            <w:color w:val="444444"/>
          </w:rPr>
          <w:t xml:space="preserve">using </w:t>
        </w:r>
      </w:ins>
      <w:r w:rsidRPr="007F16D0">
        <w:rPr>
          <w:rFonts w:ascii="Segoe UI" w:eastAsia="Times New Roman" w:hAnsi="Segoe UI" w:cs="Segoe UI"/>
          <w:color w:val="444444"/>
        </w:rPr>
        <w:t>the following wording (or its exact translation</w:t>
      </w:r>
      <w:del w:id="130" w:author="Naama" w:date="2023-06-21T16:21:00Z">
        <w:r w:rsidRPr="007F16D0" w:rsidDel="009E7488">
          <w:rPr>
            <w:rFonts w:ascii="Segoe UI" w:eastAsia="Times New Roman" w:hAnsi="Segoe UI" w:cs="Segoe UI"/>
            <w:color w:val="444444"/>
          </w:rPr>
          <w:delText xml:space="preserve"> in English</w:delText>
        </w:r>
      </w:del>
      <w:r w:rsidRPr="007F16D0">
        <w:rPr>
          <w:rFonts w:ascii="Segoe UI" w:eastAsia="Times New Roman" w:hAnsi="Segoe UI" w:cs="Segoe UI"/>
          <w:color w:val="444444"/>
        </w:rPr>
        <w:t>)</w:t>
      </w:r>
      <w:ins w:id="131" w:author="Naama" w:date="2023-06-21T17:20:00Z">
        <w:r w:rsidR="000F3B62">
          <w:rPr>
            <w:rFonts w:ascii="Segoe UI" w:eastAsia="Times New Roman" w:hAnsi="Segoe UI" w:cs="Segoe UI"/>
            <w:color w:val="444444"/>
          </w:rPr>
          <w:t>:</w:t>
        </w:r>
      </w:ins>
      <w:del w:id="132" w:author="Naama" w:date="2023-06-21T17:20:00Z">
        <w:r w:rsidRPr="007F16D0" w:rsidDel="000F3B62">
          <w:rPr>
            <w:rFonts w:ascii="Segoe UI" w:eastAsia="Times New Roman" w:hAnsi="Segoe UI" w:cs="Segoe UI"/>
            <w:color w:val="444444"/>
          </w:rPr>
          <w:delText xml:space="preserve"> should be mentioned:</w:delText>
        </w:r>
      </w:del>
    </w:p>
    <w:p w14:paraId="0737AF9A" w14:textId="38B8A1A5" w:rsidR="007F16D0" w:rsidRPr="007F16D0" w:rsidRDefault="007F16D0" w:rsidP="009E7488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del w:id="133" w:author="Naama" w:date="2023-06-21T17:20:00Z">
        <w:r w:rsidRPr="007F16D0" w:rsidDel="000F3B62">
          <w:rPr>
            <w:rFonts w:ascii="Segoe UI" w:eastAsia="Times New Roman" w:hAnsi="Segoe UI" w:cs="Segoe UI"/>
            <w:color w:val="444444"/>
          </w:rPr>
          <w:delText xml:space="preserve"> </w:delText>
        </w:r>
      </w:del>
      <w:ins w:id="134" w:author="Naama" w:date="2023-06-21T16:21:00Z">
        <w:r w:rsidR="009E7488">
          <w:rPr>
            <w:rFonts w:ascii="Segoe UI" w:eastAsia="Times New Roman" w:hAnsi="Segoe UI" w:cs="Segoe UI"/>
            <w:color w:val="444444"/>
          </w:rPr>
          <w:t>Th</w:t>
        </w:r>
      </w:ins>
      <w:ins w:id="135" w:author="Naama" w:date="2023-06-21T17:20:00Z">
        <w:r w:rsidR="000F3B62">
          <w:rPr>
            <w:rFonts w:ascii="Segoe UI" w:eastAsia="Times New Roman" w:hAnsi="Segoe UI" w:cs="Segoe UI"/>
            <w:color w:val="444444"/>
          </w:rPr>
          <w:t>is</w:t>
        </w:r>
      </w:ins>
      <w:ins w:id="136" w:author="Naama" w:date="2023-06-21T16:21:00Z">
        <w:r w:rsidR="009E7488">
          <w:rPr>
            <w:rFonts w:ascii="Segoe UI" w:eastAsia="Times New Roman" w:hAnsi="Segoe UI" w:cs="Segoe UI"/>
            <w:color w:val="444444"/>
          </w:rPr>
          <w:t xml:space="preserve"> study was supported by the </w:t>
        </w:r>
        <w:r w:rsidR="009E7488" w:rsidRPr="007F16D0">
          <w:rPr>
            <w:rFonts w:ascii="Segoe UI" w:eastAsia="Times New Roman" w:hAnsi="Segoe UI" w:cs="Segoe UI"/>
            <w:color w:val="444444"/>
          </w:rPr>
          <w:t xml:space="preserve">Roger and Susan </w:t>
        </w:r>
        <w:proofErr w:type="spellStart"/>
        <w:r w:rsidR="009E7488" w:rsidRPr="007F16D0">
          <w:rPr>
            <w:rFonts w:ascii="Segoe UI" w:eastAsia="Times New Roman" w:hAnsi="Segoe UI" w:cs="Segoe UI"/>
            <w:color w:val="444444"/>
          </w:rPr>
          <w:t>H</w:t>
        </w:r>
        <w:r w:rsidR="009E7488">
          <w:rPr>
            <w:rFonts w:ascii="Segoe UI" w:eastAsia="Times New Roman" w:hAnsi="Segoe UI" w:cs="Segoe UI"/>
            <w:color w:val="444444"/>
          </w:rPr>
          <w:t>e</w:t>
        </w:r>
        <w:r w:rsidR="009E7488" w:rsidRPr="007F16D0">
          <w:rPr>
            <w:rFonts w:ascii="Segoe UI" w:eastAsia="Times New Roman" w:hAnsi="Segoe UI" w:cs="Segoe UI"/>
            <w:color w:val="444444"/>
          </w:rPr>
          <w:t>rtog</w:t>
        </w:r>
        <w:proofErr w:type="spellEnd"/>
        <w:r w:rsidR="009E7488" w:rsidRPr="007F16D0">
          <w:rPr>
            <w:rFonts w:ascii="Segoe UI" w:eastAsia="Times New Roman" w:hAnsi="Segoe UI" w:cs="Segoe UI"/>
            <w:color w:val="444444"/>
          </w:rPr>
          <w:t xml:space="preserve"> Center for the Archeolog</w:t>
        </w:r>
        <w:r w:rsidR="009E7488">
          <w:rPr>
            <w:rFonts w:ascii="Segoe UI" w:eastAsia="Times New Roman" w:hAnsi="Segoe UI" w:cs="Segoe UI"/>
            <w:color w:val="444444"/>
          </w:rPr>
          <w:t>ical stud</w:t>
        </w:r>
        <w:r w:rsidR="009E7488" w:rsidRPr="007F16D0">
          <w:rPr>
            <w:rFonts w:ascii="Segoe UI" w:eastAsia="Times New Roman" w:hAnsi="Segoe UI" w:cs="Segoe UI"/>
            <w:color w:val="444444"/>
          </w:rPr>
          <w:t>y of Jerusalem and Judea</w:t>
        </w:r>
      </w:ins>
      <w:del w:id="137" w:author="Naama" w:date="2023-06-21T16:21:00Z">
        <w:r w:rsidRPr="007F16D0" w:rsidDel="009E7488">
          <w:rPr>
            <w:rFonts w:ascii="Segoe UI" w:eastAsia="Times New Roman" w:hAnsi="Segoe UI" w:cs="Segoe UI"/>
            <w:color w:val="444444"/>
          </w:rPr>
          <w:delText>.</w:delText>
        </w:r>
      </w:del>
    </w:p>
    <w:p w14:paraId="7E584A3C" w14:textId="77777777" w:rsidR="007F16D0" w:rsidRPr="007F16D0" w:rsidRDefault="007F16D0" w:rsidP="007F16D0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14:paraId="1C24CED8" w14:textId="77C499E0" w:rsidR="007F16D0" w:rsidRPr="007F16D0" w:rsidRDefault="007F16D0" w:rsidP="007F16D0">
      <w:pPr>
        <w:spacing w:after="15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b/>
          <w:bCs/>
          <w:color w:val="8B0000"/>
          <w:sz w:val="26"/>
          <w:szCs w:val="26"/>
          <w:u w:val="single"/>
        </w:rPr>
        <w:t>Application deadline:  </w:t>
      </w:r>
      <w:del w:id="138" w:author="Naama" w:date="2023-06-21T16:22:00Z">
        <w:r w:rsidRPr="007F16D0" w:rsidDel="009E7488">
          <w:rPr>
            <w:rFonts w:ascii="Segoe UI" w:eastAsia="Times New Roman" w:hAnsi="Segoe UI" w:cs="Segoe UI"/>
            <w:b/>
            <w:bCs/>
            <w:color w:val="8B0000"/>
            <w:sz w:val="26"/>
            <w:szCs w:val="26"/>
            <w:u w:val="single"/>
          </w:rPr>
          <w:delText>05</w:delText>
        </w:r>
      </w:del>
      <w:ins w:id="139" w:author="Naama" w:date="2023-06-21T16:22:00Z">
        <w:r w:rsidR="009E7488">
          <w:rPr>
            <w:rFonts w:ascii="Segoe UI" w:eastAsia="Times New Roman" w:hAnsi="Segoe UI" w:cs="Segoe UI"/>
            <w:b/>
            <w:bCs/>
            <w:color w:val="8B0000"/>
            <w:sz w:val="26"/>
            <w:szCs w:val="26"/>
            <w:u w:val="single"/>
          </w:rPr>
          <w:t>20</w:t>
        </w:r>
      </w:ins>
      <w:r w:rsidRPr="007F16D0">
        <w:rPr>
          <w:rFonts w:ascii="Segoe UI" w:eastAsia="Times New Roman" w:hAnsi="Segoe UI" w:cs="Segoe UI"/>
          <w:b/>
          <w:bCs/>
          <w:color w:val="8B0000"/>
          <w:sz w:val="26"/>
          <w:szCs w:val="26"/>
          <w:u w:val="single"/>
        </w:rPr>
        <w:t>.08.</w:t>
      </w:r>
      <w:del w:id="140" w:author="Naama" w:date="2023-06-21T16:22:00Z">
        <w:r w:rsidRPr="007F16D0" w:rsidDel="009E7488">
          <w:rPr>
            <w:rFonts w:ascii="Segoe UI" w:eastAsia="Times New Roman" w:hAnsi="Segoe UI" w:cs="Segoe UI"/>
            <w:b/>
            <w:bCs/>
            <w:color w:val="8B0000"/>
            <w:sz w:val="26"/>
            <w:szCs w:val="26"/>
            <w:u w:val="single"/>
          </w:rPr>
          <w:delText>2022</w:delText>
        </w:r>
      </w:del>
      <w:ins w:id="141" w:author="Naama" w:date="2023-06-21T16:22:00Z">
        <w:r w:rsidR="009E7488" w:rsidRPr="007F16D0">
          <w:rPr>
            <w:rFonts w:ascii="Segoe UI" w:eastAsia="Times New Roman" w:hAnsi="Segoe UI" w:cs="Segoe UI"/>
            <w:b/>
            <w:bCs/>
            <w:color w:val="8B0000"/>
            <w:sz w:val="26"/>
            <w:szCs w:val="26"/>
            <w:u w:val="single"/>
          </w:rPr>
          <w:t>202</w:t>
        </w:r>
        <w:r w:rsidR="009E7488">
          <w:rPr>
            <w:rFonts w:ascii="Segoe UI" w:eastAsia="Times New Roman" w:hAnsi="Segoe UI" w:cs="Segoe UI"/>
            <w:b/>
            <w:bCs/>
            <w:color w:val="8B0000"/>
            <w:sz w:val="26"/>
            <w:szCs w:val="26"/>
            <w:u w:val="single"/>
          </w:rPr>
          <w:t>3</w:t>
        </w:r>
      </w:ins>
    </w:p>
    <w:p w14:paraId="4B1FEF70" w14:textId="51A8E89D" w:rsidR="007F16D0" w:rsidRPr="007F16D0" w:rsidDel="009E7488" w:rsidRDefault="007F16D0" w:rsidP="007F16D0">
      <w:pPr>
        <w:spacing w:after="0" w:line="240" w:lineRule="auto"/>
        <w:jc w:val="center"/>
        <w:rPr>
          <w:del w:id="142" w:author="Naama" w:date="2023-06-21T16:23:00Z"/>
          <w:rFonts w:ascii="Segoe UI" w:eastAsia="Times New Roman" w:hAnsi="Segoe UI" w:cs="Segoe UI"/>
          <w:color w:val="444444"/>
          <w:sz w:val="20"/>
          <w:szCs w:val="20"/>
          <w:u w:val="single"/>
        </w:rPr>
      </w:pPr>
      <w:del w:id="143" w:author="Naama" w:date="2023-06-21T16:23:00Z">
        <w:r w:rsidRPr="007F16D0" w:rsidDel="009E7488">
          <w:rPr>
            <w:rFonts w:ascii="Segoe UI" w:eastAsia="Times New Roman" w:hAnsi="Segoe UI" w:cs="Segoe UI"/>
            <w:b/>
            <w:bCs/>
            <w:color w:val="800080"/>
            <w:sz w:val="20"/>
            <w:szCs w:val="20"/>
            <w:u w:val="single"/>
          </w:rPr>
          <w:delText>The submission is made by the submitter’s approval at the end</w:delText>
        </w:r>
      </w:del>
    </w:p>
    <w:p w14:paraId="233173A8" w14:textId="57F0BDEE" w:rsidR="007F16D0" w:rsidRPr="007F16D0" w:rsidDel="009E7488" w:rsidRDefault="007F16D0" w:rsidP="007F16D0">
      <w:pPr>
        <w:spacing w:after="150" w:line="240" w:lineRule="auto"/>
        <w:jc w:val="center"/>
        <w:rPr>
          <w:del w:id="144" w:author="Naama" w:date="2023-06-21T16:23:00Z"/>
          <w:rFonts w:ascii="Segoe UI" w:eastAsia="Times New Roman" w:hAnsi="Segoe UI" w:cs="Segoe UI"/>
          <w:color w:val="444444"/>
          <w:sz w:val="20"/>
          <w:szCs w:val="20"/>
        </w:rPr>
      </w:pPr>
    </w:p>
    <w:p w14:paraId="3B2EB0F3" w14:textId="77777777" w:rsidR="007F16D0" w:rsidRPr="007F16D0" w:rsidRDefault="007F16D0" w:rsidP="007F16D0">
      <w:pPr>
        <w:spacing w:before="441" w:after="147" w:line="240" w:lineRule="auto"/>
        <w:outlineLvl w:val="1"/>
        <w:rPr>
          <w:rFonts w:ascii="Segoe UI Semilight" w:eastAsia="Times New Roman" w:hAnsi="Segoe UI Semilight" w:cs="Segoe UI Semilight"/>
          <w:color w:val="0072C6"/>
          <w:sz w:val="29"/>
          <w:szCs w:val="29"/>
        </w:rPr>
      </w:pPr>
      <w:r w:rsidRPr="007F16D0">
        <w:rPr>
          <w:rFonts w:ascii="Segoe UI Semilight" w:eastAsia="Times New Roman" w:hAnsi="Segoe UI Semilight" w:cs="Segoe UI Semilight"/>
          <w:color w:val="0072C6"/>
          <w:sz w:val="29"/>
          <w:szCs w:val="29"/>
        </w:rPr>
        <w:t>Application procedure</w:t>
      </w:r>
    </w:p>
    <w:p w14:paraId="0947279B" w14:textId="77777777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b/>
          <w:bCs/>
          <w:color w:val="444444"/>
        </w:rPr>
        <w:t>1.</w:t>
      </w:r>
      <w:r w:rsidRPr="007F16D0">
        <w:rPr>
          <w:rFonts w:ascii="Segoe UI" w:eastAsia="Times New Roman" w:hAnsi="Segoe UI" w:cs="Segoe UI"/>
          <w:color w:val="444444"/>
        </w:rPr>
        <w:t> </w:t>
      </w:r>
      <w:r w:rsidRPr="007F16D0">
        <w:rPr>
          <w:rFonts w:ascii="Segoe UI" w:eastAsia="Times New Roman" w:hAnsi="Segoe UI" w:cs="Segoe UI"/>
          <w:b/>
          <w:bCs/>
          <w:color w:val="444444"/>
        </w:rPr>
        <w:t>Fill out the </w:t>
      </w:r>
      <w:hyperlink r:id="rId6" w:history="1">
        <w:r w:rsidRPr="007F16D0">
          <w:rPr>
            <w:rFonts w:ascii="Segoe UI" w:eastAsia="Times New Roman" w:hAnsi="Segoe UI" w:cs="Segoe UI"/>
            <w:b/>
            <w:bCs/>
            <w:color w:val="0072C6"/>
          </w:rPr>
          <w:t>online application form.</w:t>
        </w:r>
      </w:hyperlink>
    </w:p>
    <w:p w14:paraId="09C72A2C" w14:textId="77777777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b/>
          <w:bCs/>
          <w:color w:val="444444"/>
        </w:rPr>
        <w:t>2.</w:t>
      </w:r>
      <w:r w:rsidRPr="007F16D0">
        <w:rPr>
          <w:rFonts w:ascii="Segoe UI" w:eastAsia="Times New Roman" w:hAnsi="Segoe UI" w:cs="Segoe UI"/>
          <w:color w:val="444444"/>
        </w:rPr>
        <w:t> </w:t>
      </w:r>
      <w:r w:rsidRPr="007F16D0">
        <w:rPr>
          <w:rFonts w:ascii="Segoe UI" w:eastAsia="Times New Roman" w:hAnsi="Segoe UI" w:cs="Segoe UI"/>
          <w:b/>
          <w:bCs/>
          <w:color w:val="444444"/>
        </w:rPr>
        <w:t>Upload the following documents via the </w:t>
      </w:r>
      <w:hyperlink r:id="rId7" w:history="1">
        <w:r w:rsidRPr="007F16D0">
          <w:rPr>
            <w:rFonts w:ascii="Segoe UI" w:eastAsia="Times New Roman" w:hAnsi="Segoe UI" w:cs="Segoe UI"/>
            <w:b/>
            <w:bCs/>
            <w:color w:val="0072C6"/>
          </w:rPr>
          <w:t>Documents Upload page</w:t>
        </w:r>
      </w:hyperlink>
    </w:p>
    <w:p w14:paraId="38A98AB0" w14:textId="77777777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14:paraId="5B3A5E53" w14:textId="363C53F4" w:rsidR="007F16D0" w:rsidRPr="007F16D0" w:rsidDel="000F3B62" w:rsidRDefault="007F16D0" w:rsidP="000F3B62">
      <w:pPr>
        <w:spacing w:after="150" w:line="240" w:lineRule="auto"/>
        <w:rPr>
          <w:del w:id="145" w:author="Naama" w:date="2023-06-21T17:23:00Z"/>
          <w:rFonts w:ascii="Segoe UI" w:eastAsia="Times New Roman" w:hAnsi="Segoe UI" w:cs="Segoe UI"/>
          <w:color w:val="444444"/>
          <w:sz w:val="20"/>
          <w:szCs w:val="20"/>
        </w:rPr>
        <w:pPrChange w:id="146" w:author="Naama" w:date="2023-06-21T17:23:00Z">
          <w:pPr>
            <w:spacing w:after="150" w:line="240" w:lineRule="auto"/>
          </w:pPr>
        </w:pPrChange>
      </w:pP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 </w:t>
      </w:r>
      <w:r w:rsidRPr="007F16D0">
        <w:rPr>
          <w:rFonts w:ascii="Segoe UI" w:eastAsia="Times New Roman" w:hAnsi="Segoe UI" w:cs="Segoe UI"/>
          <w:color w:val="8B0000"/>
          <w:sz w:val="20"/>
          <w:szCs w:val="20"/>
        </w:rPr>
        <w:t>CV of the applicant </w:t>
      </w: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and</w:t>
      </w:r>
      <w:ins w:id="147" w:author="Naama" w:date="2023-06-21T17:21:00Z">
        <w:r w:rsidR="000F3B62">
          <w:rPr>
            <w:rFonts w:ascii="Segoe UI" w:eastAsia="Times New Roman" w:hAnsi="Segoe UI" w:cs="Segoe UI"/>
            <w:color w:val="444444"/>
            <w:sz w:val="20"/>
            <w:szCs w:val="20"/>
          </w:rPr>
          <w:t>/</w:t>
        </w:r>
      </w:ins>
      <w:del w:id="148" w:author="Naama" w:date="2023-06-21T17:21:00Z"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 xml:space="preserve"> / 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 xml:space="preserve">or the research partner, unless the applicant is </w:t>
      </w:r>
      <w:del w:id="149" w:author="Naama" w:date="2023-06-21T17:21:00Z"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>a permanent member of</w:delText>
        </w:r>
      </w:del>
      <w:ins w:id="150" w:author="Naama" w:date="2023-06-21T17:21:00Z">
        <w:r w:rsidR="000F3B62">
          <w:rPr>
            <w:rFonts w:ascii="Segoe UI" w:eastAsia="Times New Roman" w:hAnsi="Segoe UI" w:cs="Segoe UI"/>
            <w:color w:val="444444"/>
            <w:sz w:val="20"/>
            <w:szCs w:val="20"/>
          </w:rPr>
          <w:t>Institute faculty</w:t>
        </w:r>
      </w:ins>
      <w:del w:id="151" w:author="Naama" w:date="2023-06-21T17:21:00Z"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 xml:space="preserve"> the institute's staff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.</w:t>
      </w: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br/>
      </w:r>
      <w:ins w:id="152" w:author="Naama" w:date="2023-06-21T17:22:00Z">
        <w:r w:rsidR="000F3B62">
          <w:rPr>
            <w:rFonts w:ascii="Segoe UI" w:eastAsia="Times New Roman" w:hAnsi="Segoe UI" w:cs="Segoe UI"/>
            <w:color w:val="444444"/>
            <w:sz w:val="20"/>
            <w:szCs w:val="20"/>
          </w:rPr>
          <w:t xml:space="preserve">The </w:t>
        </w:r>
      </w:ins>
      <w:del w:id="153" w:author="Naama" w:date="2023-06-21T17:22:00Z"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 xml:space="preserve">Make sure your 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 xml:space="preserve">resume </w:t>
      </w:r>
      <w:ins w:id="154" w:author="Naama" w:date="2023-06-21T17:22:00Z">
        <w:r w:rsidR="000F3B62">
          <w:rPr>
            <w:rFonts w:ascii="Segoe UI" w:eastAsia="Times New Roman" w:hAnsi="Segoe UI" w:cs="Segoe UI"/>
            <w:color w:val="444444"/>
            <w:sz w:val="20"/>
            <w:szCs w:val="20"/>
          </w:rPr>
          <w:t xml:space="preserve">must </w:t>
        </w:r>
      </w:ins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include</w:t>
      </w:r>
      <w:del w:id="155" w:author="Naama" w:date="2023-06-21T17:22:00Z"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>s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 xml:space="preserve"> the following details:</w:t>
      </w: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br/>
      </w:r>
      <w:ins w:id="156" w:author="Naama" w:date="2023-06-21T17:23:00Z">
        <w:r w:rsidR="000F3B62">
          <w:rPr>
            <w:rFonts w:ascii="Segoe UI" w:eastAsia="Times New Roman" w:hAnsi="Segoe UI" w:cs="Segoe UI"/>
            <w:color w:val="444444"/>
            <w:sz w:val="20"/>
            <w:szCs w:val="20"/>
          </w:rPr>
          <w:t>-</w:t>
        </w:r>
      </w:ins>
      <w:del w:id="157" w:author="Naama" w:date="2023-06-21T17:23:00Z"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>◦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 xml:space="preserve"> Academic degree</w:t>
      </w:r>
      <w:ins w:id="158" w:author="Naama" w:date="2023-06-21T17:22:00Z">
        <w:r w:rsidR="000F3B62">
          <w:rPr>
            <w:rFonts w:ascii="Segoe UI" w:eastAsia="Times New Roman" w:hAnsi="Segoe UI" w:cs="Segoe UI"/>
            <w:color w:val="444444"/>
            <w:sz w:val="20"/>
            <w:szCs w:val="20"/>
          </w:rPr>
          <w:t xml:space="preserve"> </w:t>
        </w:r>
      </w:ins>
      <w:del w:id="159" w:author="Naama" w:date="2023-06-21T17:22:00Z"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 xml:space="preserve"> 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 xml:space="preserve">of the applicant and </w:t>
      </w:r>
      <w:del w:id="160" w:author="Naama" w:date="2023-06-21T17:22:00Z"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 xml:space="preserve">his rank and 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 xml:space="preserve">the name of the </w:t>
      </w:r>
      <w:ins w:id="161" w:author="Naama" w:date="2023-06-21T17:22:00Z">
        <w:r w:rsidR="000F3B62">
          <w:rPr>
            <w:rFonts w:ascii="Segoe UI" w:eastAsia="Times New Roman" w:hAnsi="Segoe UI" w:cs="Segoe UI"/>
            <w:color w:val="444444"/>
            <w:sz w:val="20"/>
            <w:szCs w:val="20"/>
          </w:rPr>
          <w:t xml:space="preserve">affiliated </w:t>
        </w:r>
      </w:ins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institution</w:t>
      </w:r>
      <w:del w:id="162" w:author="Naama" w:date="2023-06-21T17:23:00Z"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 xml:space="preserve"> where he works / studies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.</w:t>
      </w: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br/>
      </w:r>
      <w:del w:id="163" w:author="Naama" w:date="2023-06-21T17:23:00Z"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>◦ Details about education and academic degrees</w:delText>
        </w:r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br/>
          <w:delText>◦ In cases of joint research the details of the partner researcher should be added:</w:delText>
        </w:r>
      </w:del>
    </w:p>
    <w:p w14:paraId="69416E91" w14:textId="5CE9F159" w:rsidR="007F16D0" w:rsidRPr="007F16D0" w:rsidDel="000F3B62" w:rsidRDefault="007F16D0" w:rsidP="000F3B62">
      <w:pPr>
        <w:spacing w:after="150" w:line="240" w:lineRule="auto"/>
        <w:rPr>
          <w:del w:id="164" w:author="Naama" w:date="2023-06-21T17:23:00Z"/>
          <w:rFonts w:ascii="Segoe UI" w:eastAsia="Times New Roman" w:hAnsi="Segoe UI" w:cs="Segoe UI"/>
          <w:color w:val="444444"/>
          <w:sz w:val="20"/>
          <w:szCs w:val="20"/>
        </w:rPr>
        <w:pPrChange w:id="165" w:author="Naama" w:date="2023-06-21T17:23:00Z">
          <w:pPr>
            <w:numPr>
              <w:numId w:val="1"/>
            </w:numPr>
            <w:tabs>
              <w:tab w:val="num" w:pos="720"/>
            </w:tabs>
            <w:spacing w:before="100" w:beforeAutospacing="1" w:after="143" w:line="240" w:lineRule="auto"/>
            <w:ind w:left="720" w:hanging="360"/>
          </w:pPr>
        </w:pPrChange>
      </w:pPr>
      <w:del w:id="166" w:author="Naama" w:date="2023-06-21T17:23:00Z"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> </w:delText>
        </w:r>
        <w:r w:rsidRPr="007F16D0" w:rsidDel="000F3B62">
          <w:rPr>
            <w:rFonts w:ascii="Segoe UI" w:eastAsia="Times New Roman" w:hAnsi="Segoe UI" w:cs="Segoe UI"/>
            <w:color w:val="8B0000"/>
            <w:sz w:val="20"/>
            <w:szCs w:val="20"/>
          </w:rPr>
          <w:delText>Academic degree </w:delText>
        </w:r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>and degree, including the name of the institution where he / she works / studies.</w:delText>
        </w:r>
      </w:del>
    </w:p>
    <w:p w14:paraId="0E3B9768" w14:textId="14C57EEB" w:rsidR="007F16D0" w:rsidRPr="007F16D0" w:rsidDel="000F3B62" w:rsidRDefault="007F16D0" w:rsidP="000F3B62">
      <w:pPr>
        <w:spacing w:after="150" w:line="240" w:lineRule="auto"/>
        <w:rPr>
          <w:del w:id="167" w:author="Naama" w:date="2023-06-21T17:23:00Z"/>
          <w:rFonts w:ascii="Segoe UI" w:eastAsia="Times New Roman" w:hAnsi="Segoe UI" w:cs="Segoe UI"/>
          <w:color w:val="444444"/>
          <w:sz w:val="20"/>
          <w:szCs w:val="20"/>
        </w:rPr>
        <w:pPrChange w:id="168" w:author="Naama" w:date="2023-06-21T17:23:00Z">
          <w:pPr>
            <w:numPr>
              <w:numId w:val="1"/>
            </w:numPr>
            <w:tabs>
              <w:tab w:val="num" w:pos="720"/>
            </w:tabs>
            <w:spacing w:before="100" w:beforeAutospacing="1" w:after="143" w:line="240" w:lineRule="auto"/>
            <w:ind w:left="720" w:hanging="360"/>
          </w:pPr>
        </w:pPrChange>
      </w:pPr>
      <w:del w:id="169" w:author="Naama" w:date="2023-06-21T17:23:00Z">
        <w:r w:rsidRPr="007F16D0" w:rsidDel="000F3B62">
          <w:rPr>
            <w:rFonts w:ascii="Segoe UI" w:eastAsia="Times New Roman" w:hAnsi="Segoe UI" w:cs="Segoe UI"/>
            <w:color w:val="8B0000"/>
            <w:sz w:val="20"/>
            <w:szCs w:val="20"/>
          </w:rPr>
          <w:delText>Details about education</w:delText>
        </w:r>
        <w:r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> and academic degrees.</w:delText>
        </w:r>
      </w:del>
    </w:p>
    <w:p w14:paraId="1F2C2562" w14:textId="5DA1AC0C" w:rsidR="007F16D0" w:rsidRPr="007F16D0" w:rsidRDefault="000F3B62" w:rsidP="000F3B62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  <w:pPrChange w:id="170" w:author="Naama" w:date="2023-06-21T17:23:00Z">
          <w:pPr>
            <w:numPr>
              <w:numId w:val="1"/>
            </w:numPr>
            <w:tabs>
              <w:tab w:val="num" w:pos="720"/>
            </w:tabs>
            <w:spacing w:before="100" w:beforeAutospacing="1" w:after="143" w:line="240" w:lineRule="auto"/>
            <w:ind w:left="720" w:hanging="360"/>
          </w:pPr>
        </w:pPrChange>
      </w:pPr>
      <w:ins w:id="171" w:author="Naama" w:date="2023-06-21T17:23:00Z">
        <w:r>
          <w:rPr>
            <w:rFonts w:ascii="Segoe UI" w:eastAsia="Times New Roman" w:hAnsi="Segoe UI" w:cs="Segoe UI"/>
            <w:color w:val="8B0000"/>
            <w:sz w:val="20"/>
            <w:szCs w:val="20"/>
          </w:rPr>
          <w:t xml:space="preserve">- </w:t>
        </w:r>
      </w:ins>
      <w:del w:id="172" w:author="Naama" w:date="2023-06-21T17:24:00Z">
        <w:r w:rsidR="007F16D0" w:rsidRPr="007F16D0" w:rsidDel="000F3B62">
          <w:rPr>
            <w:rFonts w:ascii="Segoe UI" w:eastAsia="Times New Roman" w:hAnsi="Segoe UI" w:cs="Segoe UI"/>
            <w:color w:val="8B0000"/>
            <w:sz w:val="20"/>
            <w:szCs w:val="20"/>
          </w:rPr>
          <w:delText xml:space="preserve">Special </w:delText>
        </w:r>
      </w:del>
      <w:ins w:id="173" w:author="Naama" w:date="2023-06-21T17:24:00Z">
        <w:r>
          <w:rPr>
            <w:rFonts w:ascii="Segoe UI" w:eastAsia="Times New Roman" w:hAnsi="Segoe UI" w:cs="Segoe UI"/>
            <w:color w:val="8B0000"/>
            <w:sz w:val="20"/>
            <w:szCs w:val="20"/>
          </w:rPr>
          <w:t>Relevant</w:t>
        </w:r>
        <w:r w:rsidRPr="007F16D0">
          <w:rPr>
            <w:rFonts w:ascii="Segoe UI" w:eastAsia="Times New Roman" w:hAnsi="Segoe UI" w:cs="Segoe UI"/>
            <w:color w:val="8B0000"/>
            <w:sz w:val="20"/>
            <w:szCs w:val="20"/>
          </w:rPr>
          <w:t xml:space="preserve"> </w:t>
        </w:r>
      </w:ins>
      <w:r w:rsidR="007F16D0" w:rsidRPr="007F16D0">
        <w:rPr>
          <w:rFonts w:ascii="Segoe UI" w:eastAsia="Times New Roman" w:hAnsi="Segoe UI" w:cs="Segoe UI"/>
          <w:color w:val="8B0000"/>
          <w:sz w:val="20"/>
          <w:szCs w:val="20"/>
        </w:rPr>
        <w:t>skills of the applicant </w:t>
      </w:r>
      <w:r w:rsidR="007F16D0" w:rsidRPr="007F16D0">
        <w:rPr>
          <w:rFonts w:ascii="Segoe UI" w:eastAsia="Times New Roman" w:hAnsi="Segoe UI" w:cs="Segoe UI"/>
          <w:color w:val="444444"/>
          <w:sz w:val="20"/>
          <w:szCs w:val="20"/>
        </w:rPr>
        <w:t xml:space="preserve">and the co-researcher </w:t>
      </w:r>
      <w:del w:id="174" w:author="Naama" w:date="2023-06-21T17:24:00Z">
        <w:r w:rsidR="007F16D0" w:rsidRPr="007F16D0" w:rsidDel="000F3B62">
          <w:rPr>
            <w:rFonts w:ascii="Segoe UI" w:eastAsia="Times New Roman" w:hAnsi="Segoe UI" w:cs="Segoe UI"/>
            <w:color w:val="444444"/>
            <w:sz w:val="20"/>
            <w:szCs w:val="20"/>
          </w:rPr>
          <w:delText xml:space="preserve">necessary to carry out the research </w:delText>
        </w:r>
      </w:del>
      <w:r w:rsidR="007F16D0" w:rsidRPr="007F16D0">
        <w:rPr>
          <w:rFonts w:ascii="Segoe UI" w:eastAsia="Times New Roman" w:hAnsi="Segoe UI" w:cs="Segoe UI"/>
          <w:color w:val="444444"/>
          <w:sz w:val="20"/>
          <w:szCs w:val="20"/>
        </w:rPr>
        <w:t>(</w:t>
      </w:r>
      <w:ins w:id="175" w:author="Naama" w:date="2023-06-21T17:24:00Z">
        <w:r w:rsidR="00945904">
          <w:rPr>
            <w:rFonts w:ascii="Segoe UI" w:eastAsia="Times New Roman" w:hAnsi="Segoe UI" w:cs="Segoe UI"/>
            <w:color w:val="444444"/>
            <w:sz w:val="20"/>
            <w:szCs w:val="20"/>
          </w:rPr>
          <w:t xml:space="preserve">e.g., </w:t>
        </w:r>
      </w:ins>
      <w:r w:rsidR="007F16D0" w:rsidRPr="007F16D0">
        <w:rPr>
          <w:rFonts w:ascii="Segoe UI" w:eastAsia="Times New Roman" w:hAnsi="Segoe UI" w:cs="Segoe UI"/>
          <w:color w:val="444444"/>
          <w:sz w:val="20"/>
          <w:szCs w:val="20"/>
        </w:rPr>
        <w:t>knowledge of languages ​​or software required to carry out the research, etc.).</w:t>
      </w:r>
    </w:p>
    <w:p w14:paraId="7BA2E7B5" w14:textId="1E522F63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8B0000"/>
          <w:sz w:val="20"/>
          <w:szCs w:val="20"/>
        </w:rPr>
        <w:t>List of publications</w:t>
      </w: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 of the applicant and the partner researchers, starting with the latest publications. The publications related to the requested research topic should be marked with an asterisk</w:t>
      </w:r>
      <w:ins w:id="176" w:author="Naama" w:date="2023-06-21T17:24:00Z">
        <w:r w:rsidR="00945904">
          <w:rPr>
            <w:rFonts w:ascii="Segoe UI" w:eastAsia="Times New Roman" w:hAnsi="Segoe UI" w:cs="Segoe UI"/>
            <w:color w:val="444444"/>
            <w:sz w:val="20"/>
            <w:szCs w:val="20"/>
          </w:rPr>
          <w:t>.</w:t>
        </w:r>
      </w:ins>
    </w:p>
    <w:p w14:paraId="339FF30E" w14:textId="6C572C79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8B0000"/>
          <w:sz w:val="20"/>
          <w:szCs w:val="20"/>
        </w:rPr>
        <w:t>Description of the study</w:t>
      </w: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: Describe in detail the proposed study</w:t>
      </w:r>
      <w:ins w:id="177" w:author="Naama" w:date="2023-06-21T16:36:00Z">
        <w:r w:rsidR="007D40DD">
          <w:rPr>
            <w:rFonts w:ascii="Segoe UI" w:eastAsia="Times New Roman" w:hAnsi="Segoe UI" w:cs="Segoe UI"/>
            <w:color w:val="444444"/>
            <w:sz w:val="20"/>
            <w:szCs w:val="20"/>
          </w:rPr>
          <w:t xml:space="preserve"> (</w:t>
        </w:r>
      </w:ins>
      <w:ins w:id="178" w:author="Naama" w:date="2023-06-21T17:25:00Z">
        <w:r w:rsidR="00945904">
          <w:rPr>
            <w:rFonts w:ascii="Segoe UI" w:eastAsia="Times New Roman" w:hAnsi="Segoe UI" w:cs="Segoe UI"/>
            <w:color w:val="444444"/>
            <w:sz w:val="20"/>
            <w:szCs w:val="20"/>
          </w:rPr>
          <w:t>up to 6</w:t>
        </w:r>
      </w:ins>
      <w:ins w:id="179" w:author="Naama" w:date="2023-06-21T16:36:00Z">
        <w:r w:rsidR="007D40DD">
          <w:rPr>
            <w:rFonts w:ascii="Segoe UI" w:eastAsia="Times New Roman" w:hAnsi="Segoe UI" w:cs="Segoe UI"/>
            <w:color w:val="444444"/>
            <w:sz w:val="20"/>
            <w:szCs w:val="20"/>
          </w:rPr>
          <w:t xml:space="preserve"> pages)</w:t>
        </w:r>
      </w:ins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 xml:space="preserve">. Present the main issues that the proposed research addresses and the expected </w:t>
      </w:r>
      <w:del w:id="180" w:author="Naama" w:date="2023-06-21T17:25:00Z">
        <w:r w:rsidRPr="007F16D0" w:rsidDel="00945904">
          <w:rPr>
            <w:rFonts w:ascii="Segoe UI" w:eastAsia="Times New Roman" w:hAnsi="Segoe UI" w:cs="Segoe UI"/>
            <w:color w:val="444444"/>
            <w:sz w:val="20"/>
            <w:szCs w:val="20"/>
          </w:rPr>
          <w:delText xml:space="preserve">research 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contribution</w:t>
      </w:r>
      <w:del w:id="181" w:author="Naama" w:date="2023-06-21T17:25:00Z">
        <w:r w:rsidRPr="007F16D0" w:rsidDel="00945904">
          <w:rPr>
            <w:rFonts w:ascii="Segoe UI" w:eastAsia="Times New Roman" w:hAnsi="Segoe UI" w:cs="Segoe UI"/>
            <w:color w:val="444444"/>
            <w:sz w:val="20"/>
            <w:szCs w:val="20"/>
          </w:rPr>
          <w:delText xml:space="preserve"> from the proposed work</w:delText>
        </w:r>
      </w:del>
      <w:ins w:id="182" w:author="Naama" w:date="2023-06-21T17:25:00Z">
        <w:r w:rsidR="00945904">
          <w:rPr>
            <w:rFonts w:ascii="Segoe UI" w:eastAsia="Times New Roman" w:hAnsi="Segoe UI" w:cs="Segoe UI"/>
            <w:color w:val="444444"/>
            <w:sz w:val="20"/>
            <w:szCs w:val="20"/>
          </w:rPr>
          <w:t>,</w:t>
        </w:r>
      </w:ins>
      <w:del w:id="183" w:author="Naama" w:date="2023-06-21T17:25:00Z">
        <w:r w:rsidRPr="007F16D0" w:rsidDel="00945904">
          <w:rPr>
            <w:rFonts w:ascii="Segoe UI" w:eastAsia="Times New Roman" w:hAnsi="Segoe UI" w:cs="Segoe UI"/>
            <w:color w:val="444444"/>
            <w:sz w:val="20"/>
            <w:szCs w:val="20"/>
          </w:rPr>
          <w:delText xml:space="preserve"> (</w:delText>
        </w:r>
      </w:del>
      <w:ins w:id="184" w:author="Naama" w:date="2023-06-21T17:25:00Z">
        <w:r w:rsidR="00945904">
          <w:rPr>
            <w:rFonts w:ascii="Segoe UI" w:eastAsia="Times New Roman" w:hAnsi="Segoe UI" w:cs="Segoe UI"/>
            <w:color w:val="444444"/>
            <w:sz w:val="20"/>
            <w:szCs w:val="20"/>
          </w:rPr>
          <w:t xml:space="preserve"> </w:t>
        </w:r>
      </w:ins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citing relevant publications</w:t>
      </w:r>
      <w:del w:id="185" w:author="Naama" w:date="2023-06-21T17:25:00Z">
        <w:r w:rsidRPr="007F16D0" w:rsidDel="00945904">
          <w:rPr>
            <w:rFonts w:ascii="Segoe UI" w:eastAsia="Times New Roman" w:hAnsi="Segoe UI" w:cs="Segoe UI"/>
            <w:color w:val="444444"/>
            <w:sz w:val="20"/>
            <w:szCs w:val="20"/>
          </w:rPr>
          <w:delText>)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 xml:space="preserve">. The description </w:t>
      </w:r>
      <w:del w:id="186" w:author="Naama" w:date="2023-06-21T17:26:00Z">
        <w:r w:rsidRPr="007F16D0" w:rsidDel="00945904">
          <w:rPr>
            <w:rFonts w:ascii="Segoe UI" w:eastAsia="Times New Roman" w:hAnsi="Segoe UI" w:cs="Segoe UI"/>
            <w:color w:val="444444"/>
            <w:sz w:val="20"/>
            <w:szCs w:val="20"/>
          </w:rPr>
          <w:delText xml:space="preserve">in the study 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 xml:space="preserve">should </w:t>
      </w:r>
      <w:del w:id="187" w:author="Naama" w:date="2023-06-21T17:26:00Z">
        <w:r w:rsidRPr="007F16D0" w:rsidDel="00945904">
          <w:rPr>
            <w:rFonts w:ascii="Segoe UI" w:eastAsia="Times New Roman" w:hAnsi="Segoe UI" w:cs="Segoe UI"/>
            <w:color w:val="444444"/>
            <w:sz w:val="20"/>
            <w:szCs w:val="20"/>
          </w:rPr>
          <w:delText xml:space="preserve">include a methodological chapter that will 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discuss the method</w:t>
      </w:r>
      <w:ins w:id="188" w:author="Naama" w:date="2023-06-21T17:26:00Z">
        <w:r w:rsidR="00945904">
          <w:rPr>
            <w:rFonts w:ascii="Segoe UI" w:eastAsia="Times New Roman" w:hAnsi="Segoe UI" w:cs="Segoe UI"/>
            <w:color w:val="444444"/>
            <w:sz w:val="20"/>
            <w:szCs w:val="20"/>
          </w:rPr>
          <w:t>ology involved</w:t>
        </w:r>
      </w:ins>
      <w:del w:id="189" w:author="Naama" w:date="2023-06-21T17:26:00Z">
        <w:r w:rsidRPr="007F16D0" w:rsidDel="00945904">
          <w:rPr>
            <w:rFonts w:ascii="Segoe UI" w:eastAsia="Times New Roman" w:hAnsi="Segoe UI" w:cs="Segoe UI"/>
            <w:color w:val="444444"/>
            <w:sz w:val="20"/>
            <w:szCs w:val="20"/>
          </w:rPr>
          <w:delText>s and techniques of work that will be used</w:delText>
        </w:r>
      </w:del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. If the proposed research includes fieldwork, a map / plan must be attached in which the size of the excavation area and its location on the site can be seen.</w:t>
      </w:r>
    </w:p>
    <w:p w14:paraId="1A3C33EF" w14:textId="77777777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Only graduate and postgraduate students are required to add:</w:t>
      </w:r>
    </w:p>
    <w:p w14:paraId="12A1151E" w14:textId="77777777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8B0000"/>
          <w:sz w:val="20"/>
          <w:szCs w:val="20"/>
        </w:rPr>
        <w:t>Moderator Approval</w:t>
      </w: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: It is mandatory to attach a signed certificate from the facilitator who passed the proposal</w:t>
      </w:r>
    </w:p>
    <w:p w14:paraId="48B3E9B4" w14:textId="49B326B5" w:rsidR="007F16D0" w:rsidRPr="007F16D0" w:rsidRDefault="007F16D0" w:rsidP="007F16D0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b/>
          <w:bCs/>
          <w:color w:val="444444"/>
        </w:rPr>
        <w:lastRenderedPageBreak/>
        <w:t>3. One Letter of recommendation</w:t>
      </w:r>
      <w:del w:id="190" w:author="Naama" w:date="2023-06-21T16:28:00Z">
        <w:r w:rsidRPr="007F16D0" w:rsidDel="009E7488">
          <w:rPr>
            <w:rFonts w:ascii="Segoe UI" w:eastAsia="Times New Roman" w:hAnsi="Segoe UI" w:cs="Segoe UI"/>
            <w:b/>
            <w:bCs/>
            <w:color w:val="444444"/>
          </w:rPr>
          <w:delText>s</w:delText>
        </w:r>
      </w:del>
      <w:r w:rsidRPr="007F16D0">
        <w:rPr>
          <w:rFonts w:ascii="Segoe UI" w:eastAsia="Times New Roman" w:hAnsi="Segoe UI" w:cs="Segoe UI"/>
          <w:b/>
          <w:bCs/>
          <w:color w:val="444444"/>
        </w:rPr>
        <w:t>,  submitted according to</w:t>
      </w:r>
      <w:hyperlink r:id="rId8" w:history="1">
        <w:r w:rsidRPr="007F16D0">
          <w:rPr>
            <w:rFonts w:ascii="Segoe UI" w:eastAsia="Times New Roman" w:hAnsi="Segoe UI" w:cs="Segoe UI"/>
            <w:b/>
            <w:bCs/>
            <w:color w:val="0072C6"/>
          </w:rPr>
          <w:t> this procedure.</w:t>
        </w:r>
      </w:hyperlink>
    </w:p>
    <w:p w14:paraId="39197502" w14:textId="1E058B44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b/>
          <w:bCs/>
          <w:color w:val="444444"/>
        </w:rPr>
        <w:t>4.</w:t>
      </w:r>
      <w:r w:rsidRPr="007F16D0">
        <w:rPr>
          <w:rFonts w:ascii="Segoe UI" w:eastAsia="Times New Roman" w:hAnsi="Segoe UI" w:cs="Segoe UI"/>
          <w:color w:val="444444"/>
        </w:rPr>
        <w:t> </w:t>
      </w:r>
      <w:r w:rsidRPr="007F16D0">
        <w:rPr>
          <w:rFonts w:ascii="Segoe UI" w:eastAsia="Times New Roman" w:hAnsi="Segoe UI" w:cs="Segoe UI"/>
          <w:b/>
          <w:bCs/>
          <w:color w:val="444444"/>
        </w:rPr>
        <w:t>To complete the process, please follow the instructions in the </w:t>
      </w:r>
      <w:r w:rsidR="00945904">
        <w:fldChar w:fldCharType="begin"/>
      </w:r>
      <w:r w:rsidR="00945904">
        <w:instrText xml:space="preserve"> HYPERLINK "https://scholarships2.ekmd.huji.ac.il/home/Humanitie</w:instrText>
      </w:r>
      <w:r w:rsidR="00945904">
        <w:instrText xml:space="preserve">s/HUM201-2022/Pages/SubmissionStatus.aspx" </w:instrText>
      </w:r>
      <w:r w:rsidR="00945904">
        <w:fldChar w:fldCharType="separate"/>
      </w:r>
      <w:r w:rsidRPr="007F16D0">
        <w:rPr>
          <w:rFonts w:ascii="Segoe UI" w:eastAsia="Times New Roman" w:hAnsi="Segoe UI" w:cs="Segoe UI"/>
          <w:b/>
          <w:bCs/>
          <w:color w:val="0072C6"/>
        </w:rPr>
        <w:t xml:space="preserve">Application </w:t>
      </w:r>
      <w:del w:id="191" w:author="Naama" w:date="2023-06-21T16:29:00Z">
        <w:r w:rsidRPr="007F16D0" w:rsidDel="004C23AE">
          <w:rPr>
            <w:rFonts w:ascii="Segoe UI" w:eastAsia="Times New Roman" w:hAnsi="Segoe UI" w:cs="Segoe UI"/>
            <w:b/>
            <w:bCs/>
            <w:color w:val="0072C6"/>
          </w:rPr>
          <w:delText>Submittal</w:delText>
        </w:r>
      </w:del>
      <w:ins w:id="192" w:author="Naama" w:date="2023-06-21T16:29:00Z">
        <w:r w:rsidR="004C23AE">
          <w:rPr>
            <w:rFonts w:ascii="Segoe UI" w:eastAsia="Times New Roman" w:hAnsi="Segoe UI" w:cs="Segoe UI"/>
            <w:b/>
            <w:bCs/>
            <w:color w:val="0072C6"/>
          </w:rPr>
          <w:t>Submission</w:t>
        </w:r>
      </w:ins>
      <w:r w:rsidRPr="007F16D0">
        <w:rPr>
          <w:rFonts w:ascii="Segoe UI" w:eastAsia="Times New Roman" w:hAnsi="Segoe UI" w:cs="Segoe UI"/>
          <w:b/>
          <w:bCs/>
          <w:color w:val="0072C6"/>
        </w:rPr>
        <w:t xml:space="preserve"> Status.</w:t>
      </w:r>
      <w:r w:rsidR="00945904">
        <w:rPr>
          <w:rFonts w:ascii="Segoe UI" w:eastAsia="Times New Roman" w:hAnsi="Segoe UI" w:cs="Segoe UI"/>
          <w:b/>
          <w:bCs/>
          <w:color w:val="0072C6"/>
        </w:rPr>
        <w:fldChar w:fldCharType="end"/>
      </w: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14:paraId="20AAA6AB" w14:textId="77777777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14:paraId="4DC8B8E6" w14:textId="77777777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14:paraId="286A3409" w14:textId="77777777" w:rsidR="007F16D0" w:rsidRPr="007F16D0" w:rsidRDefault="007F16D0" w:rsidP="007F16D0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br/>
        <w:t> </w:t>
      </w:r>
    </w:p>
    <w:p w14:paraId="0D5B0701" w14:textId="77777777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14:paraId="78285AA5" w14:textId="77777777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14:paraId="3F2A6F5E" w14:textId="77777777" w:rsidR="007F16D0" w:rsidRPr="007F16D0" w:rsidRDefault="007F16D0" w:rsidP="007F16D0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16D0">
        <w:rPr>
          <w:rFonts w:ascii="Segoe UI" w:eastAsia="Times New Roman" w:hAnsi="Segoe UI" w:cs="Segoe UI"/>
          <w:color w:val="444444"/>
          <w:u w:val="single"/>
        </w:rPr>
        <w:t>For rules and regulations please see </w:t>
      </w:r>
      <w:hyperlink r:id="rId9" w:tgtFrame="_blank" w:history="1">
        <w:r w:rsidRPr="007F16D0">
          <w:rPr>
            <w:rFonts w:ascii="Segoe UI" w:eastAsia="Times New Roman" w:hAnsi="Segoe UI" w:cs="Segoe UI"/>
            <w:color w:val="0072C6"/>
            <w:u w:val="single"/>
          </w:rPr>
          <w:t>http://archaeology.huji.ac.il</w:t>
        </w:r>
      </w:hyperlink>
    </w:p>
    <w:p w14:paraId="59FF33B3" w14:textId="77777777" w:rsidR="00207E89" w:rsidRDefault="00207E89"/>
    <w:p w14:paraId="2E6F4FF7" w14:textId="77777777" w:rsidR="007F16D0" w:rsidRDefault="007F16D0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7F16D0" w:rsidRPr="007F16D0" w14:paraId="7636492D" w14:textId="77777777" w:rsidTr="007F16D0">
        <w:tc>
          <w:tcPr>
            <w:tcW w:w="0" w:type="auto"/>
            <w:vAlign w:val="center"/>
            <w:hideMark/>
          </w:tcPr>
          <w:p w14:paraId="7F5B8CD2" w14:textId="77777777" w:rsidR="007F16D0" w:rsidRPr="007F16D0" w:rsidRDefault="007F16D0" w:rsidP="007F16D0">
            <w:pPr>
              <w:spacing w:before="168" w:after="1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b/>
                <w:bCs/>
                <w:color w:val="386B97"/>
                <w:sz w:val="24"/>
                <w:szCs w:val="24"/>
              </w:rPr>
              <w:lastRenderedPageBreak/>
              <w:t>Personal Info</w:t>
            </w:r>
          </w:p>
        </w:tc>
      </w:tr>
    </w:tbl>
    <w:p w14:paraId="1BA22AFA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3118E351" w14:textId="77777777" w:rsidTr="007F16D0">
        <w:tc>
          <w:tcPr>
            <w:tcW w:w="0" w:type="auto"/>
            <w:vAlign w:val="center"/>
            <w:hideMark/>
          </w:tcPr>
          <w:p w14:paraId="37577464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22D55CBD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50"/>
        <w:gridCol w:w="330"/>
        <w:gridCol w:w="150"/>
      </w:tblGrid>
      <w:tr w:rsidR="007F16D0" w:rsidRPr="007F16D0" w14:paraId="496AE13A" w14:textId="77777777" w:rsidTr="007F16D0">
        <w:tc>
          <w:tcPr>
            <w:tcW w:w="2250" w:type="dxa"/>
            <w:vAlign w:val="center"/>
            <w:hideMark/>
          </w:tcPr>
          <w:p w14:paraId="6E538EFB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Status:</w:t>
            </w:r>
          </w:p>
        </w:tc>
        <w:tc>
          <w:tcPr>
            <w:tcW w:w="150" w:type="dxa"/>
            <w:vAlign w:val="center"/>
            <w:hideMark/>
          </w:tcPr>
          <w:p w14:paraId="16A1289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3F9F415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5B9A4C38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4F4297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7"/>
        <w:gridCol w:w="34"/>
        <w:gridCol w:w="245"/>
        <w:gridCol w:w="34"/>
      </w:tblGrid>
      <w:tr w:rsidR="007F16D0" w:rsidRPr="007F16D0" w14:paraId="2894F53A" w14:textId="77777777" w:rsidTr="007F16D0">
        <w:tc>
          <w:tcPr>
            <w:tcW w:w="7800" w:type="dxa"/>
            <w:vAlign w:val="center"/>
            <w:hideMark/>
          </w:tcPr>
          <w:p w14:paraId="0FBA7080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</w:t>
            </w: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C175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521.2pt;height:18.25pt" o:ole="">
                  <v:imagedata r:id="rId10" o:title=""/>
                </v:shape>
                <w:control r:id="rId11" w:name="DefaultOcxName" w:shapeid="_x0000_i1084"/>
              </w:object>
            </w:r>
          </w:p>
        </w:tc>
        <w:tc>
          <w:tcPr>
            <w:tcW w:w="150" w:type="dxa"/>
            <w:vAlign w:val="center"/>
            <w:hideMark/>
          </w:tcPr>
          <w:p w14:paraId="7E7AA99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42C86CC1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1E0107C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907CEC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50"/>
        <w:gridCol w:w="2250"/>
        <w:gridCol w:w="150"/>
        <w:gridCol w:w="1425"/>
        <w:gridCol w:w="150"/>
        <w:gridCol w:w="2250"/>
        <w:gridCol w:w="150"/>
      </w:tblGrid>
      <w:tr w:rsidR="007F16D0" w:rsidRPr="007F16D0" w14:paraId="4DEF9835" w14:textId="77777777" w:rsidTr="007F16D0">
        <w:tc>
          <w:tcPr>
            <w:tcW w:w="1425" w:type="dxa"/>
            <w:vAlign w:val="center"/>
            <w:hideMark/>
          </w:tcPr>
          <w:p w14:paraId="4315552F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Name:</w:t>
            </w:r>
          </w:p>
        </w:tc>
        <w:tc>
          <w:tcPr>
            <w:tcW w:w="150" w:type="dxa"/>
            <w:vAlign w:val="center"/>
            <w:hideMark/>
          </w:tcPr>
          <w:p w14:paraId="2471B1D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  <w:hideMark/>
          </w:tcPr>
          <w:p w14:paraId="38C0165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C43AA3">
                <v:shape id="_x0000_i1088" type="#_x0000_t75" style="width:60.7pt;height:18.25pt" o:ole="">
                  <v:imagedata r:id="rId12" o:title=""/>
                </v:shape>
                <w:control r:id="rId13" w:name="DefaultOcxName1" w:shapeid="_x0000_i1088"/>
              </w:object>
            </w:r>
          </w:p>
        </w:tc>
        <w:tc>
          <w:tcPr>
            <w:tcW w:w="150" w:type="dxa"/>
            <w:vAlign w:val="center"/>
            <w:hideMark/>
          </w:tcPr>
          <w:p w14:paraId="3C25D8E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14:paraId="12FEF2D5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(Hebrew):</w:t>
            </w:r>
          </w:p>
        </w:tc>
        <w:tc>
          <w:tcPr>
            <w:tcW w:w="150" w:type="dxa"/>
            <w:vAlign w:val="center"/>
            <w:hideMark/>
          </w:tcPr>
          <w:p w14:paraId="59B691D8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  <w:hideMark/>
          </w:tcPr>
          <w:p w14:paraId="4C05FBB6" w14:textId="77777777" w:rsidR="007F16D0" w:rsidRPr="007F16D0" w:rsidRDefault="007F16D0" w:rsidP="007F16D0">
            <w:pPr>
              <w:spacing w:before="168" w:after="168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vAlign w:val="center"/>
            <w:hideMark/>
          </w:tcPr>
          <w:p w14:paraId="1C9652B5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AF1AC4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50"/>
        <w:gridCol w:w="2250"/>
        <w:gridCol w:w="150"/>
        <w:gridCol w:w="1425"/>
        <w:gridCol w:w="150"/>
        <w:gridCol w:w="2250"/>
        <w:gridCol w:w="150"/>
      </w:tblGrid>
      <w:tr w:rsidR="007F16D0" w:rsidRPr="007F16D0" w14:paraId="1027415D" w14:textId="77777777" w:rsidTr="007F16D0">
        <w:tc>
          <w:tcPr>
            <w:tcW w:w="1425" w:type="dxa"/>
            <w:vAlign w:val="center"/>
            <w:hideMark/>
          </w:tcPr>
          <w:p w14:paraId="07A2D88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Surname:</w:t>
            </w:r>
          </w:p>
        </w:tc>
        <w:tc>
          <w:tcPr>
            <w:tcW w:w="150" w:type="dxa"/>
            <w:vAlign w:val="center"/>
            <w:hideMark/>
          </w:tcPr>
          <w:p w14:paraId="0D596852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  <w:hideMark/>
          </w:tcPr>
          <w:p w14:paraId="3A03CAE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0A41FA">
                <v:shape id="_x0000_i1092" type="#_x0000_t75" style="width:60.7pt;height:18.25pt" o:ole="">
                  <v:imagedata r:id="rId14" o:title=""/>
                </v:shape>
                <w:control r:id="rId15" w:name="DefaultOcxName2" w:shapeid="_x0000_i1092"/>
              </w:object>
            </w:r>
          </w:p>
        </w:tc>
        <w:tc>
          <w:tcPr>
            <w:tcW w:w="150" w:type="dxa"/>
            <w:vAlign w:val="center"/>
            <w:hideMark/>
          </w:tcPr>
          <w:p w14:paraId="3E8B29A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14:paraId="7BCAA910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(Hebrew):</w:t>
            </w:r>
          </w:p>
        </w:tc>
        <w:tc>
          <w:tcPr>
            <w:tcW w:w="150" w:type="dxa"/>
            <w:vAlign w:val="center"/>
            <w:hideMark/>
          </w:tcPr>
          <w:p w14:paraId="28C4B52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  <w:hideMark/>
          </w:tcPr>
          <w:p w14:paraId="1D65CFF7" w14:textId="77777777" w:rsidR="007F16D0" w:rsidRPr="007F16D0" w:rsidRDefault="007F16D0" w:rsidP="007F16D0">
            <w:pPr>
              <w:spacing w:before="168" w:after="168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vAlign w:val="center"/>
            <w:hideMark/>
          </w:tcPr>
          <w:p w14:paraId="65E7FECF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03516B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49"/>
        <w:gridCol w:w="2225"/>
        <w:gridCol w:w="149"/>
        <w:gridCol w:w="1420"/>
        <w:gridCol w:w="149"/>
        <w:gridCol w:w="2984"/>
        <w:gridCol w:w="149"/>
      </w:tblGrid>
      <w:tr w:rsidR="007F16D0" w:rsidRPr="007F16D0" w14:paraId="2C533279" w14:textId="77777777" w:rsidTr="007F16D0">
        <w:tc>
          <w:tcPr>
            <w:tcW w:w="1425" w:type="dxa"/>
            <w:vAlign w:val="center"/>
            <w:hideMark/>
          </w:tcPr>
          <w:p w14:paraId="13575E6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ID:</w:t>
            </w:r>
          </w:p>
        </w:tc>
        <w:tc>
          <w:tcPr>
            <w:tcW w:w="150" w:type="dxa"/>
            <w:vAlign w:val="center"/>
            <w:hideMark/>
          </w:tcPr>
          <w:p w14:paraId="19CD3172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  <w:hideMark/>
          </w:tcPr>
          <w:p w14:paraId="6FEE9357" w14:textId="77777777" w:rsidR="007F16D0" w:rsidRPr="007F16D0" w:rsidRDefault="007F16D0" w:rsidP="007F16D0">
            <w:pPr>
              <w:spacing w:before="168" w:after="168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vAlign w:val="center"/>
            <w:hideMark/>
          </w:tcPr>
          <w:p w14:paraId="2E9761E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  <w:hideMark/>
          </w:tcPr>
          <w:p w14:paraId="0093809C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EMail</w:t>
            </w:r>
            <w:proofErr w:type="spellEnd"/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:</w:t>
            </w:r>
          </w:p>
        </w:tc>
        <w:tc>
          <w:tcPr>
            <w:tcW w:w="150" w:type="dxa"/>
            <w:vAlign w:val="center"/>
            <w:hideMark/>
          </w:tcPr>
          <w:p w14:paraId="35B9A22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  <w:hideMark/>
          </w:tcPr>
          <w:p w14:paraId="2D8ECF4C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91E796">
                <v:shape id="_x0000_i1096" type="#_x0000_t75" style="width:60.7pt;height:18.25pt" o:ole="">
                  <v:imagedata r:id="rId16" o:title=""/>
                </v:shape>
                <w:control r:id="rId17" w:name="DefaultOcxName3" w:shapeid="_x0000_i1096"/>
              </w:object>
            </w:r>
          </w:p>
        </w:tc>
        <w:tc>
          <w:tcPr>
            <w:tcW w:w="150" w:type="dxa"/>
            <w:vAlign w:val="center"/>
            <w:hideMark/>
          </w:tcPr>
          <w:p w14:paraId="5AB351B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C42700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150"/>
      </w:tblGrid>
      <w:tr w:rsidR="007F16D0" w:rsidRPr="007F16D0" w14:paraId="49725BD4" w14:textId="77777777" w:rsidTr="007F16D0">
        <w:tc>
          <w:tcPr>
            <w:tcW w:w="3000" w:type="dxa"/>
            <w:vAlign w:val="center"/>
            <w:hideMark/>
          </w:tcPr>
          <w:p w14:paraId="1618D2B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5158744C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39B426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5FF87BA3" w14:textId="77777777" w:rsidTr="007F16D0">
        <w:tc>
          <w:tcPr>
            <w:tcW w:w="0" w:type="auto"/>
            <w:vAlign w:val="center"/>
            <w:hideMark/>
          </w:tcPr>
          <w:p w14:paraId="17C0F15F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5AAC09E9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</w:tblGrid>
      <w:tr w:rsidR="007F16D0" w:rsidRPr="007F16D0" w14:paraId="7CD6B0E3" w14:textId="77777777" w:rsidTr="007F16D0">
        <w:tc>
          <w:tcPr>
            <w:tcW w:w="0" w:type="auto"/>
            <w:vAlign w:val="center"/>
            <w:hideMark/>
          </w:tcPr>
          <w:p w14:paraId="1505067D" w14:textId="77777777" w:rsidR="007F16D0" w:rsidRPr="007F16D0" w:rsidRDefault="007F16D0" w:rsidP="007F16D0">
            <w:pPr>
              <w:spacing w:before="168" w:after="1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b/>
                <w:bCs/>
                <w:color w:val="386B97"/>
                <w:sz w:val="24"/>
                <w:szCs w:val="24"/>
              </w:rPr>
              <w:t>Researchers are partners</w:t>
            </w:r>
          </w:p>
        </w:tc>
      </w:tr>
    </w:tbl>
    <w:p w14:paraId="534CFF9B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54A32A0B" w14:textId="77777777" w:rsidTr="007F16D0">
        <w:tc>
          <w:tcPr>
            <w:tcW w:w="0" w:type="auto"/>
            <w:vAlign w:val="center"/>
            <w:hideMark/>
          </w:tcPr>
          <w:p w14:paraId="4BF6C2FC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1290C270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0"/>
        <w:gridCol w:w="330"/>
        <w:gridCol w:w="150"/>
      </w:tblGrid>
      <w:tr w:rsidR="007F16D0" w:rsidRPr="007F16D0" w14:paraId="345EA760" w14:textId="77777777" w:rsidTr="007F16D0">
        <w:tc>
          <w:tcPr>
            <w:tcW w:w="7500" w:type="dxa"/>
            <w:vAlign w:val="center"/>
            <w:hideMark/>
          </w:tcPr>
          <w:p w14:paraId="567FFF61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In cases of joint research the details of the partner researchers should be added:</w:t>
            </w:r>
          </w:p>
        </w:tc>
        <w:tc>
          <w:tcPr>
            <w:tcW w:w="150" w:type="dxa"/>
            <w:vAlign w:val="center"/>
            <w:hideMark/>
          </w:tcPr>
          <w:p w14:paraId="07750B0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3034B66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7146635C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47D788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633169A1" w14:textId="77777777" w:rsidTr="007F16D0">
        <w:tc>
          <w:tcPr>
            <w:tcW w:w="7800" w:type="dxa"/>
            <w:vAlign w:val="center"/>
            <w:hideMark/>
          </w:tcPr>
          <w:p w14:paraId="1524451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Full name, email and institution. In the case of a student or doctoral student, add the name of the supervisor(s)</w:t>
            </w:r>
          </w:p>
        </w:tc>
        <w:tc>
          <w:tcPr>
            <w:tcW w:w="150" w:type="dxa"/>
            <w:vAlign w:val="center"/>
            <w:hideMark/>
          </w:tcPr>
          <w:p w14:paraId="2B7B3E2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320D0E61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39ED646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AE37C0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33E1D945" w14:textId="77777777" w:rsidTr="007F16D0">
        <w:tc>
          <w:tcPr>
            <w:tcW w:w="7800" w:type="dxa"/>
            <w:vAlign w:val="center"/>
            <w:hideMark/>
          </w:tcPr>
          <w:p w14:paraId="2B9DC10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6E688A">
                <v:shape id="_x0000_i1100" type="#_x0000_t75" style="width:99.95pt;height:39.75pt" o:ole="">
                  <v:imagedata r:id="rId18" o:title=""/>
                </v:shape>
                <w:control r:id="rId19" w:name="DefaultOcxName4" w:shapeid="_x0000_i1100"/>
              </w:object>
            </w:r>
          </w:p>
        </w:tc>
        <w:tc>
          <w:tcPr>
            <w:tcW w:w="150" w:type="dxa"/>
            <w:vAlign w:val="center"/>
            <w:hideMark/>
          </w:tcPr>
          <w:p w14:paraId="5E03022E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34779A58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6B68F091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5909CC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3045A36B" w14:textId="77777777" w:rsidTr="007F16D0">
        <w:tc>
          <w:tcPr>
            <w:tcW w:w="30" w:type="dxa"/>
            <w:vAlign w:val="center"/>
            <w:hideMark/>
          </w:tcPr>
          <w:p w14:paraId="44D9E03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757BFA7E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9B0C38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4EDEA69A" w14:textId="77777777" w:rsidTr="007F16D0">
        <w:tc>
          <w:tcPr>
            <w:tcW w:w="0" w:type="auto"/>
            <w:vAlign w:val="center"/>
            <w:hideMark/>
          </w:tcPr>
          <w:p w14:paraId="2930C412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4EAA4766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7F16D0" w:rsidRPr="007F16D0" w14:paraId="1439FFBF" w14:textId="77777777" w:rsidTr="007F16D0">
        <w:tc>
          <w:tcPr>
            <w:tcW w:w="0" w:type="auto"/>
            <w:vAlign w:val="center"/>
            <w:hideMark/>
          </w:tcPr>
          <w:p w14:paraId="7581EBA5" w14:textId="77777777" w:rsidR="007F16D0" w:rsidRPr="007F16D0" w:rsidRDefault="007F16D0" w:rsidP="007F16D0">
            <w:pPr>
              <w:spacing w:before="168" w:after="1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b/>
                <w:bCs/>
                <w:color w:val="386B97"/>
                <w:sz w:val="24"/>
                <w:szCs w:val="24"/>
              </w:rPr>
              <w:t>Description of the study</w:t>
            </w:r>
          </w:p>
        </w:tc>
      </w:tr>
    </w:tbl>
    <w:p w14:paraId="1014FDF5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36656C96" w14:textId="77777777" w:rsidTr="007F16D0">
        <w:tc>
          <w:tcPr>
            <w:tcW w:w="0" w:type="auto"/>
            <w:vAlign w:val="center"/>
            <w:hideMark/>
          </w:tcPr>
          <w:p w14:paraId="105F62FE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6C0386D0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150"/>
        <w:gridCol w:w="330"/>
        <w:gridCol w:w="150"/>
      </w:tblGrid>
      <w:tr w:rsidR="007F16D0" w:rsidRPr="007F16D0" w14:paraId="41FE1EC8" w14:textId="77777777" w:rsidTr="007F16D0">
        <w:tc>
          <w:tcPr>
            <w:tcW w:w="6000" w:type="dxa"/>
            <w:vAlign w:val="center"/>
            <w:hideMark/>
          </w:tcPr>
          <w:p w14:paraId="5E57CEF9" w14:textId="55BC7709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Name of the study</w:t>
            </w:r>
            <w:ins w:id="193" w:author="Naama" w:date="2023-06-21T16:29:00Z">
              <w:r w:rsidR="004C23AE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t xml:space="preserve"> </w:t>
              </w:r>
            </w:ins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(up to 15 words):</w:t>
            </w:r>
          </w:p>
        </w:tc>
        <w:tc>
          <w:tcPr>
            <w:tcW w:w="150" w:type="dxa"/>
            <w:vAlign w:val="center"/>
            <w:hideMark/>
          </w:tcPr>
          <w:p w14:paraId="69AC1892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0A378B62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0FEAE920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FB44C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71BA63E4" w14:textId="77777777" w:rsidTr="007F16D0">
        <w:tc>
          <w:tcPr>
            <w:tcW w:w="7800" w:type="dxa"/>
            <w:vAlign w:val="center"/>
            <w:hideMark/>
          </w:tcPr>
          <w:p w14:paraId="22E4B90E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AD6A80">
                <v:shape id="_x0000_i1103" type="#_x0000_t75" style="width:60.7pt;height:18.25pt" o:ole="">
                  <v:imagedata r:id="rId20" o:title=""/>
                </v:shape>
                <w:control r:id="rId21" w:name="DefaultOcxName5" w:shapeid="_x0000_i1103"/>
              </w:object>
            </w:r>
          </w:p>
        </w:tc>
        <w:tc>
          <w:tcPr>
            <w:tcW w:w="150" w:type="dxa"/>
            <w:vAlign w:val="center"/>
            <w:hideMark/>
          </w:tcPr>
          <w:p w14:paraId="3B9C01B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6AFA82B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2775EAB8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9713DF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0"/>
        <w:gridCol w:w="150"/>
        <w:gridCol w:w="330"/>
        <w:gridCol w:w="150"/>
      </w:tblGrid>
      <w:tr w:rsidR="007F16D0" w:rsidRPr="007F16D0" w14:paraId="07769FD6" w14:textId="77777777" w:rsidTr="007F16D0">
        <w:tc>
          <w:tcPr>
            <w:tcW w:w="6750" w:type="dxa"/>
            <w:vAlign w:val="center"/>
            <w:hideMark/>
          </w:tcPr>
          <w:p w14:paraId="3CE2172C" w14:textId="786A946A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 xml:space="preserve">Brief summary of the study and its </w:t>
            </w:r>
            <w:ins w:id="194" w:author="Naama" w:date="2023-06-21T16:30:00Z">
              <w:r w:rsidR="004C23AE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t>aims</w:t>
              </w:r>
            </w:ins>
            <w:del w:id="195" w:author="Naama" w:date="2023-06-21T16:30:00Z">
              <w:r w:rsidRPr="007F16D0" w:rsidDel="004C23AE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delText>purpose</w:delText>
              </w:r>
            </w:del>
            <w:ins w:id="196" w:author="Naama" w:date="2023-06-21T16:30:00Z">
              <w:r w:rsidR="004C23AE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t xml:space="preserve"> </w:t>
              </w:r>
            </w:ins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(5-6 lines):</w:t>
            </w:r>
          </w:p>
        </w:tc>
        <w:tc>
          <w:tcPr>
            <w:tcW w:w="150" w:type="dxa"/>
            <w:vAlign w:val="center"/>
            <w:hideMark/>
          </w:tcPr>
          <w:p w14:paraId="489FBF90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3384C33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0741EEE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E83A5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24678FD6" w14:textId="77777777" w:rsidTr="007F16D0">
        <w:tc>
          <w:tcPr>
            <w:tcW w:w="7800" w:type="dxa"/>
            <w:vAlign w:val="center"/>
            <w:hideMark/>
          </w:tcPr>
          <w:p w14:paraId="2F6D45E8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43DB676C">
                <v:shape id="_x0000_i1107" type="#_x0000_t75" style="width:99.95pt;height:39.75pt" o:ole="">
                  <v:imagedata r:id="rId22" o:title=""/>
                </v:shape>
                <w:control r:id="rId23" w:name="DefaultOcxName6" w:shapeid="_x0000_i1107"/>
              </w:object>
            </w:r>
          </w:p>
        </w:tc>
        <w:tc>
          <w:tcPr>
            <w:tcW w:w="150" w:type="dxa"/>
            <w:vAlign w:val="center"/>
            <w:hideMark/>
          </w:tcPr>
          <w:p w14:paraId="0E1F9D9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6DED6831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47C324CC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05C388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3A60E350" w14:textId="77777777" w:rsidTr="007F16D0">
        <w:tc>
          <w:tcPr>
            <w:tcW w:w="30" w:type="dxa"/>
            <w:vAlign w:val="center"/>
            <w:hideMark/>
          </w:tcPr>
          <w:p w14:paraId="5C2B1A7C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7CA3FE54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FD4536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42AB46EE" w14:textId="77777777" w:rsidTr="007F16D0">
        <w:tc>
          <w:tcPr>
            <w:tcW w:w="0" w:type="auto"/>
            <w:vAlign w:val="center"/>
            <w:hideMark/>
          </w:tcPr>
          <w:p w14:paraId="5C54F797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3FCCE197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</w:tblGrid>
      <w:tr w:rsidR="007F16D0" w:rsidRPr="007F16D0" w14:paraId="75BE66B6" w14:textId="77777777" w:rsidTr="007F16D0">
        <w:tc>
          <w:tcPr>
            <w:tcW w:w="0" w:type="auto"/>
            <w:vAlign w:val="center"/>
            <w:hideMark/>
          </w:tcPr>
          <w:p w14:paraId="31F7427C" w14:textId="77777777" w:rsidR="007F16D0" w:rsidRPr="007F16D0" w:rsidRDefault="007F16D0" w:rsidP="007F16D0">
            <w:pPr>
              <w:spacing w:before="168" w:after="1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b/>
                <w:bCs/>
                <w:color w:val="386B97"/>
                <w:sz w:val="24"/>
                <w:szCs w:val="24"/>
              </w:rPr>
              <w:t>Additional study participants</w:t>
            </w:r>
          </w:p>
        </w:tc>
      </w:tr>
    </w:tbl>
    <w:p w14:paraId="247741E4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1C4D6A07" w14:textId="77777777" w:rsidTr="007F16D0">
        <w:tc>
          <w:tcPr>
            <w:tcW w:w="0" w:type="auto"/>
            <w:vAlign w:val="center"/>
            <w:hideMark/>
          </w:tcPr>
          <w:p w14:paraId="0E277F5A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60E94936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1ACF408C" w14:textId="77777777" w:rsidTr="007F16D0">
        <w:tc>
          <w:tcPr>
            <w:tcW w:w="7800" w:type="dxa"/>
            <w:vAlign w:val="center"/>
            <w:hideMark/>
          </w:tcPr>
          <w:p w14:paraId="70AA7F12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Indicate their names, email, field of specialization, institution where he(she) works/studies, academic degree (specify if without a degree) and special skills:</w:t>
            </w:r>
          </w:p>
        </w:tc>
        <w:tc>
          <w:tcPr>
            <w:tcW w:w="150" w:type="dxa"/>
            <w:vAlign w:val="center"/>
            <w:hideMark/>
          </w:tcPr>
          <w:p w14:paraId="57D9C94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590C813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4FC6DB1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EBE9C4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0DE4D155" w14:textId="77777777" w:rsidTr="007F16D0">
        <w:tc>
          <w:tcPr>
            <w:tcW w:w="7800" w:type="dxa"/>
            <w:vAlign w:val="center"/>
            <w:hideMark/>
          </w:tcPr>
          <w:p w14:paraId="4473D2CE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1B798B">
                <v:shape id="_x0000_i1110" type="#_x0000_t75" style="width:99.95pt;height:39.75pt" o:ole="">
                  <v:imagedata r:id="rId24" o:title=""/>
                </v:shape>
                <w:control r:id="rId25" w:name="DefaultOcxName7" w:shapeid="_x0000_i1110"/>
              </w:object>
            </w:r>
          </w:p>
        </w:tc>
        <w:tc>
          <w:tcPr>
            <w:tcW w:w="150" w:type="dxa"/>
            <w:vAlign w:val="center"/>
            <w:hideMark/>
          </w:tcPr>
          <w:p w14:paraId="2A6AF112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63AEF6E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4A432B6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3F6539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7EA70BAA" w14:textId="77777777" w:rsidTr="007F16D0">
        <w:tc>
          <w:tcPr>
            <w:tcW w:w="30" w:type="dxa"/>
            <w:vAlign w:val="center"/>
            <w:hideMark/>
          </w:tcPr>
          <w:p w14:paraId="011B1028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064776D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77843B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33FBE3E9" w14:textId="77777777" w:rsidTr="007F16D0">
        <w:tc>
          <w:tcPr>
            <w:tcW w:w="0" w:type="auto"/>
            <w:vAlign w:val="center"/>
            <w:hideMark/>
          </w:tcPr>
          <w:p w14:paraId="2918B59C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61632AFF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</w:tblGrid>
      <w:tr w:rsidR="007F16D0" w:rsidRPr="007F16D0" w14:paraId="18A9CD4A" w14:textId="77777777" w:rsidTr="007F16D0">
        <w:tc>
          <w:tcPr>
            <w:tcW w:w="0" w:type="auto"/>
            <w:vAlign w:val="center"/>
            <w:hideMark/>
          </w:tcPr>
          <w:p w14:paraId="3475722C" w14:textId="77777777" w:rsidR="007F16D0" w:rsidRPr="007F16D0" w:rsidRDefault="007F16D0" w:rsidP="007F16D0">
            <w:pPr>
              <w:spacing w:before="168" w:after="1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b/>
                <w:bCs/>
                <w:color w:val="386B97"/>
                <w:sz w:val="24"/>
                <w:szCs w:val="24"/>
              </w:rPr>
              <w:t>Budget details</w:t>
            </w:r>
          </w:p>
        </w:tc>
      </w:tr>
    </w:tbl>
    <w:p w14:paraId="4535586A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184F9763" w14:textId="77777777" w:rsidTr="007F16D0">
        <w:tc>
          <w:tcPr>
            <w:tcW w:w="0" w:type="auto"/>
            <w:vAlign w:val="center"/>
            <w:hideMark/>
          </w:tcPr>
          <w:p w14:paraId="2A8DADC1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406F7560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150"/>
        <w:gridCol w:w="2250"/>
        <w:gridCol w:w="150"/>
      </w:tblGrid>
      <w:tr w:rsidR="007F16D0" w:rsidRPr="007F16D0" w14:paraId="3253FE7A" w14:textId="77777777" w:rsidTr="007F16D0">
        <w:tc>
          <w:tcPr>
            <w:tcW w:w="4350" w:type="dxa"/>
            <w:vAlign w:val="center"/>
            <w:hideMark/>
          </w:tcPr>
          <w:p w14:paraId="0EF6B780" w14:textId="0183BB2D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 xml:space="preserve">Amount requested from the </w:t>
            </w:r>
            <w:del w:id="197" w:author="Naama" w:date="2023-06-21T16:30:00Z">
              <w:r w:rsidRPr="007F16D0" w:rsidDel="004C23AE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delText xml:space="preserve">Roger and Susan </w:delText>
              </w:r>
            </w:del>
            <w:proofErr w:type="spellStart"/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H</w:t>
            </w:r>
            <w:del w:id="198" w:author="Naama" w:date="2023-06-21T16:30:00Z">
              <w:r w:rsidRPr="007F16D0" w:rsidDel="004C23AE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delText>a</w:delText>
              </w:r>
            </w:del>
            <w:ins w:id="199" w:author="Naama" w:date="2023-06-21T16:30:00Z">
              <w:r w:rsidR="004C23AE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t>e</w:t>
              </w:r>
            </w:ins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rtog</w:t>
            </w:r>
            <w:proofErr w:type="spellEnd"/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 xml:space="preserve"> Center </w:t>
            </w:r>
            <w:del w:id="200" w:author="Naama" w:date="2023-06-21T16:30:00Z">
              <w:r w:rsidRPr="007F16D0" w:rsidDel="004C23AE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delText>To the Archeology of Jerusalem and Judea</w:delText>
              </w:r>
            </w:del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(NIS):</w:t>
            </w:r>
          </w:p>
        </w:tc>
        <w:tc>
          <w:tcPr>
            <w:tcW w:w="150" w:type="dxa"/>
            <w:vAlign w:val="center"/>
            <w:hideMark/>
          </w:tcPr>
          <w:p w14:paraId="29EA51E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  <w:hideMark/>
          </w:tcPr>
          <w:p w14:paraId="1D5447A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12A522">
                <v:shape id="_x0000_i1113" type="#_x0000_t75" style="width:60.7pt;height:18.25pt" o:ole="">
                  <v:imagedata r:id="rId26" o:title=""/>
                </v:shape>
                <w:control r:id="rId27" w:name="DefaultOcxName8" w:shapeid="_x0000_i1113"/>
              </w:object>
            </w:r>
          </w:p>
        </w:tc>
        <w:tc>
          <w:tcPr>
            <w:tcW w:w="150" w:type="dxa"/>
            <w:vAlign w:val="center"/>
            <w:hideMark/>
          </w:tcPr>
          <w:p w14:paraId="454CE758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564A30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0"/>
        <w:gridCol w:w="150"/>
        <w:gridCol w:w="330"/>
        <w:gridCol w:w="150"/>
      </w:tblGrid>
      <w:tr w:rsidR="007F16D0" w:rsidRPr="007F16D0" w14:paraId="75EDF462" w14:textId="77777777" w:rsidTr="007F16D0">
        <w:tc>
          <w:tcPr>
            <w:tcW w:w="7350" w:type="dxa"/>
            <w:vAlign w:val="center"/>
            <w:hideMark/>
          </w:tcPr>
          <w:p w14:paraId="1868F24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Budget breakdown according to the following sections:</w:t>
            </w:r>
          </w:p>
        </w:tc>
        <w:tc>
          <w:tcPr>
            <w:tcW w:w="150" w:type="dxa"/>
            <w:vAlign w:val="center"/>
            <w:hideMark/>
          </w:tcPr>
          <w:p w14:paraId="0D2425CE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3ECAFB4B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0C17539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C54677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652024BC" w14:textId="77777777" w:rsidTr="007F16D0">
        <w:tc>
          <w:tcPr>
            <w:tcW w:w="7800" w:type="dxa"/>
            <w:vAlign w:val="center"/>
            <w:hideMark/>
          </w:tcPr>
          <w:p w14:paraId="5F2D2E9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Estimated costs (the budget must be explained in detail on its various items):</w:t>
            </w:r>
          </w:p>
        </w:tc>
        <w:tc>
          <w:tcPr>
            <w:tcW w:w="150" w:type="dxa"/>
            <w:vAlign w:val="center"/>
            <w:hideMark/>
          </w:tcPr>
          <w:p w14:paraId="6361AEF2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3581746C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425C2C6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2E3EC7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50"/>
        <w:gridCol w:w="1545"/>
        <w:gridCol w:w="150"/>
      </w:tblGrid>
      <w:tr w:rsidR="007F16D0" w:rsidRPr="007F16D0" w14:paraId="2E5BA8A8" w14:textId="77777777" w:rsidTr="007F16D0">
        <w:tc>
          <w:tcPr>
            <w:tcW w:w="2625" w:type="dxa"/>
            <w:vAlign w:val="center"/>
            <w:hideMark/>
          </w:tcPr>
          <w:p w14:paraId="122B2326" w14:textId="644C2BB2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 xml:space="preserve">Laboratory </w:t>
            </w:r>
            <w:ins w:id="201" w:author="Naama" w:date="2023-06-21T16:31:00Z">
              <w:r w:rsidR="00E92D94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t>analyses</w:t>
              </w:r>
            </w:ins>
            <w:del w:id="202" w:author="Naama" w:date="2023-06-21T16:31:00Z">
              <w:r w:rsidRPr="007F16D0" w:rsidDel="00E92D94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delText>tests</w:delText>
              </w:r>
            </w:del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 xml:space="preserve"> (NIS):</w:t>
            </w:r>
          </w:p>
        </w:tc>
        <w:tc>
          <w:tcPr>
            <w:tcW w:w="150" w:type="dxa"/>
            <w:vAlign w:val="center"/>
            <w:hideMark/>
          </w:tcPr>
          <w:p w14:paraId="1BF02DE4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14:paraId="681D496F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55E8CF">
                <v:shape id="_x0000_i1117" type="#_x0000_t75" style="width:60.7pt;height:18.25pt" o:ole="">
                  <v:imagedata r:id="rId28" o:title=""/>
                </v:shape>
                <w:control r:id="rId29" w:name="DefaultOcxName9" w:shapeid="_x0000_i1117"/>
              </w:object>
            </w:r>
          </w:p>
        </w:tc>
        <w:tc>
          <w:tcPr>
            <w:tcW w:w="150" w:type="dxa"/>
            <w:vAlign w:val="center"/>
            <w:hideMark/>
          </w:tcPr>
          <w:p w14:paraId="46971DB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621132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4303978E" w14:textId="77777777" w:rsidTr="007F16D0">
        <w:tc>
          <w:tcPr>
            <w:tcW w:w="7800" w:type="dxa"/>
            <w:vAlign w:val="center"/>
            <w:hideMark/>
          </w:tcPr>
          <w:p w14:paraId="063A6EAE" w14:textId="541FD614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8D136C5">
                <v:shape id="_x0000_i1182" type="#_x0000_t75" style="width:99.95pt;height:39.75pt" o:ole="">
                  <v:imagedata r:id="rId30" o:title=""/>
                </v:shape>
                <w:control r:id="rId31" w:name="DefaultOcxName10" w:shapeid="_x0000_i1182"/>
              </w:object>
            </w:r>
          </w:p>
        </w:tc>
        <w:tc>
          <w:tcPr>
            <w:tcW w:w="150" w:type="dxa"/>
            <w:vAlign w:val="center"/>
            <w:hideMark/>
          </w:tcPr>
          <w:p w14:paraId="0AB4AF94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50C0743E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0238403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D9F0CF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77BD7E8C" w14:textId="77777777" w:rsidTr="007F16D0">
        <w:tc>
          <w:tcPr>
            <w:tcW w:w="30" w:type="dxa"/>
            <w:vAlign w:val="center"/>
            <w:hideMark/>
          </w:tcPr>
          <w:p w14:paraId="72F83E51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387B92D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ACBA65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0"/>
        <w:gridCol w:w="1545"/>
        <w:gridCol w:w="150"/>
      </w:tblGrid>
      <w:tr w:rsidR="007F16D0" w:rsidRPr="007F16D0" w14:paraId="0133B0AB" w14:textId="77777777" w:rsidTr="007F16D0">
        <w:tc>
          <w:tcPr>
            <w:tcW w:w="1425" w:type="dxa"/>
            <w:vAlign w:val="center"/>
            <w:hideMark/>
          </w:tcPr>
          <w:p w14:paraId="6C778024" w14:textId="48335DFC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Photo</w:t>
            </w:r>
            <w:ins w:id="203" w:author="Naama" w:date="2023-06-21T16:31:00Z">
              <w:r w:rsidR="00E92D94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t>graphy</w:t>
              </w:r>
            </w:ins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 xml:space="preserve"> (NIS):</w:t>
            </w:r>
          </w:p>
        </w:tc>
        <w:tc>
          <w:tcPr>
            <w:tcW w:w="150" w:type="dxa"/>
            <w:vAlign w:val="center"/>
            <w:hideMark/>
          </w:tcPr>
          <w:p w14:paraId="3F7BE1E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14:paraId="0E9672C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2F2126">
                <v:shape id="_x0000_i1124" type="#_x0000_t75" style="width:60.7pt;height:18.25pt" o:ole="">
                  <v:imagedata r:id="rId32" o:title=""/>
                </v:shape>
                <w:control r:id="rId33" w:name="DefaultOcxName11" w:shapeid="_x0000_i1124"/>
              </w:object>
            </w:r>
          </w:p>
        </w:tc>
        <w:tc>
          <w:tcPr>
            <w:tcW w:w="150" w:type="dxa"/>
            <w:vAlign w:val="center"/>
            <w:hideMark/>
          </w:tcPr>
          <w:p w14:paraId="3CBEDD11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0D3B48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719091CC" w14:textId="77777777" w:rsidTr="007F16D0">
        <w:tc>
          <w:tcPr>
            <w:tcW w:w="7800" w:type="dxa"/>
            <w:vAlign w:val="center"/>
            <w:hideMark/>
          </w:tcPr>
          <w:p w14:paraId="11A8049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1772C4">
                <v:shape id="_x0000_i1128" type="#_x0000_t75" style="width:99.95pt;height:39.75pt" o:ole="">
                  <v:imagedata r:id="rId34" o:title=""/>
                </v:shape>
                <w:control r:id="rId35" w:name="DefaultOcxName12" w:shapeid="_x0000_i1128"/>
              </w:object>
            </w:r>
          </w:p>
        </w:tc>
        <w:tc>
          <w:tcPr>
            <w:tcW w:w="150" w:type="dxa"/>
            <w:vAlign w:val="center"/>
            <w:hideMark/>
          </w:tcPr>
          <w:p w14:paraId="75C5B69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3CFB1B4C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0852F51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362C47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6A31CE8D" w14:textId="77777777" w:rsidTr="007F16D0">
        <w:tc>
          <w:tcPr>
            <w:tcW w:w="30" w:type="dxa"/>
            <w:vAlign w:val="center"/>
            <w:hideMark/>
          </w:tcPr>
          <w:p w14:paraId="034D92A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lastRenderedPageBreak/>
              <w:br/>
            </w:r>
          </w:p>
        </w:tc>
        <w:tc>
          <w:tcPr>
            <w:tcW w:w="150" w:type="dxa"/>
            <w:vAlign w:val="center"/>
            <w:hideMark/>
          </w:tcPr>
          <w:p w14:paraId="52002254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CDE67F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50"/>
        <w:gridCol w:w="1545"/>
        <w:gridCol w:w="150"/>
      </w:tblGrid>
      <w:tr w:rsidR="007F16D0" w:rsidRPr="007F16D0" w14:paraId="638D000F" w14:textId="77777777" w:rsidTr="007F16D0">
        <w:tc>
          <w:tcPr>
            <w:tcW w:w="1425" w:type="dxa"/>
            <w:vAlign w:val="center"/>
            <w:hideMark/>
          </w:tcPr>
          <w:p w14:paraId="5D103F7F" w14:textId="60A082B3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204" w:author="Naama" w:date="2023-06-21T16:31:00Z">
              <w:r w:rsidRPr="007F16D0" w:rsidDel="00E92D94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delText xml:space="preserve">Painting </w:delText>
              </w:r>
            </w:del>
            <w:ins w:id="205" w:author="Naama" w:date="2023-06-21T16:32:00Z">
              <w:r w:rsidR="00E92D94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t>Other d</w:t>
              </w:r>
            </w:ins>
            <w:ins w:id="206" w:author="Naama" w:date="2023-06-21T16:31:00Z">
              <w:r w:rsidR="00E92D94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t>ocumentation</w:t>
              </w:r>
              <w:r w:rsidR="00E92D94" w:rsidRPr="007F16D0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t xml:space="preserve"> </w:t>
              </w:r>
            </w:ins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(NIS):</w:t>
            </w:r>
          </w:p>
        </w:tc>
        <w:tc>
          <w:tcPr>
            <w:tcW w:w="150" w:type="dxa"/>
            <w:vAlign w:val="center"/>
            <w:hideMark/>
          </w:tcPr>
          <w:p w14:paraId="5360CF2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14:paraId="43F86AE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29A9961">
                <v:shape id="_x0000_i1131" type="#_x0000_t75" style="width:60.7pt;height:18.25pt" o:ole="">
                  <v:imagedata r:id="rId36" o:title=""/>
                </v:shape>
                <w:control r:id="rId37" w:name="DefaultOcxName13" w:shapeid="_x0000_i1131"/>
              </w:object>
            </w:r>
          </w:p>
        </w:tc>
        <w:tc>
          <w:tcPr>
            <w:tcW w:w="150" w:type="dxa"/>
            <w:vAlign w:val="center"/>
            <w:hideMark/>
          </w:tcPr>
          <w:p w14:paraId="2C2A084B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481EFC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309BFD4B" w14:textId="77777777" w:rsidTr="007F16D0">
        <w:tc>
          <w:tcPr>
            <w:tcW w:w="7800" w:type="dxa"/>
            <w:vAlign w:val="center"/>
            <w:hideMark/>
          </w:tcPr>
          <w:p w14:paraId="70D973B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FFADF5A">
                <v:shape id="_x0000_i1135" type="#_x0000_t75" style="width:99.95pt;height:39.75pt" o:ole="">
                  <v:imagedata r:id="rId38" o:title=""/>
                </v:shape>
                <w:control r:id="rId39" w:name="DefaultOcxName14" w:shapeid="_x0000_i1135"/>
              </w:object>
            </w:r>
          </w:p>
        </w:tc>
        <w:tc>
          <w:tcPr>
            <w:tcW w:w="150" w:type="dxa"/>
            <w:vAlign w:val="center"/>
            <w:hideMark/>
          </w:tcPr>
          <w:p w14:paraId="613979A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74FD598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36608A0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50FC69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2F5CF1F7" w14:textId="77777777" w:rsidTr="007F16D0">
        <w:tc>
          <w:tcPr>
            <w:tcW w:w="30" w:type="dxa"/>
            <w:vAlign w:val="center"/>
            <w:hideMark/>
          </w:tcPr>
          <w:p w14:paraId="1CF04401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486D9794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BB6B79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150"/>
        <w:gridCol w:w="1545"/>
        <w:gridCol w:w="150"/>
      </w:tblGrid>
      <w:tr w:rsidR="007F16D0" w:rsidRPr="007F16D0" w14:paraId="1433D976" w14:textId="77777777" w:rsidTr="007F16D0">
        <w:tc>
          <w:tcPr>
            <w:tcW w:w="4500" w:type="dxa"/>
            <w:vAlign w:val="center"/>
            <w:hideMark/>
          </w:tcPr>
          <w:p w14:paraId="0016B32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Measurements and drawing of plans (NIS):</w:t>
            </w:r>
          </w:p>
        </w:tc>
        <w:tc>
          <w:tcPr>
            <w:tcW w:w="150" w:type="dxa"/>
            <w:vAlign w:val="center"/>
            <w:hideMark/>
          </w:tcPr>
          <w:p w14:paraId="01E3FA3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14:paraId="220222E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57539D">
                <v:shape id="_x0000_i1138" type="#_x0000_t75" style="width:60.7pt;height:18.25pt" o:ole="">
                  <v:imagedata r:id="rId40" o:title=""/>
                </v:shape>
                <w:control r:id="rId41" w:name="DefaultOcxName15" w:shapeid="_x0000_i1138"/>
              </w:object>
            </w:r>
          </w:p>
        </w:tc>
        <w:tc>
          <w:tcPr>
            <w:tcW w:w="150" w:type="dxa"/>
            <w:vAlign w:val="center"/>
            <w:hideMark/>
          </w:tcPr>
          <w:p w14:paraId="470133F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2A3CF7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04DB6B76" w14:textId="77777777" w:rsidTr="007F16D0">
        <w:tc>
          <w:tcPr>
            <w:tcW w:w="7800" w:type="dxa"/>
            <w:vAlign w:val="center"/>
            <w:hideMark/>
          </w:tcPr>
          <w:p w14:paraId="037192F2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2F98A9">
                <v:shape id="_x0000_i1142" type="#_x0000_t75" style="width:99.95pt;height:39.75pt" o:ole="">
                  <v:imagedata r:id="rId42" o:title=""/>
                </v:shape>
                <w:control r:id="rId43" w:name="DefaultOcxName16" w:shapeid="_x0000_i1142"/>
              </w:object>
            </w:r>
          </w:p>
        </w:tc>
        <w:tc>
          <w:tcPr>
            <w:tcW w:w="150" w:type="dxa"/>
            <w:vAlign w:val="center"/>
            <w:hideMark/>
          </w:tcPr>
          <w:p w14:paraId="371EFEC5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3B208F8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6B2EFE3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B63B7F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6710D280" w14:textId="77777777" w:rsidTr="007F16D0">
        <w:tc>
          <w:tcPr>
            <w:tcW w:w="30" w:type="dxa"/>
            <w:vAlign w:val="center"/>
            <w:hideMark/>
          </w:tcPr>
          <w:p w14:paraId="1A1568BB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425F8F7F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6870C3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50"/>
        <w:gridCol w:w="1545"/>
        <w:gridCol w:w="150"/>
      </w:tblGrid>
      <w:tr w:rsidR="007F16D0" w:rsidRPr="007F16D0" w14:paraId="69B82F8F" w14:textId="77777777" w:rsidTr="007F16D0">
        <w:tc>
          <w:tcPr>
            <w:tcW w:w="1800" w:type="dxa"/>
            <w:vAlign w:val="center"/>
            <w:hideMark/>
          </w:tcPr>
          <w:p w14:paraId="40BAB0C5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Car rental (NIS):</w:t>
            </w:r>
          </w:p>
        </w:tc>
        <w:tc>
          <w:tcPr>
            <w:tcW w:w="150" w:type="dxa"/>
            <w:vAlign w:val="center"/>
            <w:hideMark/>
          </w:tcPr>
          <w:p w14:paraId="551C5DC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14:paraId="3C4701A0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005127">
                <v:shape id="_x0000_i1145" type="#_x0000_t75" style="width:60.7pt;height:18.25pt" o:ole="">
                  <v:imagedata r:id="rId44" o:title=""/>
                </v:shape>
                <w:control r:id="rId45" w:name="DefaultOcxName17" w:shapeid="_x0000_i1145"/>
              </w:object>
            </w:r>
          </w:p>
        </w:tc>
        <w:tc>
          <w:tcPr>
            <w:tcW w:w="150" w:type="dxa"/>
            <w:vAlign w:val="center"/>
            <w:hideMark/>
          </w:tcPr>
          <w:p w14:paraId="0B16188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058173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106835BD" w14:textId="77777777" w:rsidTr="007F16D0">
        <w:tc>
          <w:tcPr>
            <w:tcW w:w="7800" w:type="dxa"/>
            <w:vAlign w:val="center"/>
            <w:hideMark/>
          </w:tcPr>
          <w:p w14:paraId="2044065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7362322">
                <v:shape id="_x0000_i1149" type="#_x0000_t75" style="width:99.95pt;height:39.75pt" o:ole="">
                  <v:imagedata r:id="rId46" o:title=""/>
                </v:shape>
                <w:control r:id="rId47" w:name="DefaultOcxName18" w:shapeid="_x0000_i1149"/>
              </w:object>
            </w:r>
          </w:p>
        </w:tc>
        <w:tc>
          <w:tcPr>
            <w:tcW w:w="150" w:type="dxa"/>
            <w:vAlign w:val="center"/>
            <w:hideMark/>
          </w:tcPr>
          <w:p w14:paraId="6CB3670E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39857A2C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50ACCE0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E255AD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0FD9BEB3" w14:textId="77777777" w:rsidTr="007F16D0">
        <w:tc>
          <w:tcPr>
            <w:tcW w:w="30" w:type="dxa"/>
            <w:vAlign w:val="center"/>
            <w:hideMark/>
          </w:tcPr>
          <w:p w14:paraId="6DFD824C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317C7D25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758CBB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50"/>
        <w:gridCol w:w="1545"/>
        <w:gridCol w:w="150"/>
      </w:tblGrid>
      <w:tr w:rsidR="007F16D0" w:rsidRPr="007F16D0" w14:paraId="3A3E8D4D" w14:textId="77777777" w:rsidTr="007F16D0">
        <w:tc>
          <w:tcPr>
            <w:tcW w:w="1425" w:type="dxa"/>
            <w:vAlign w:val="center"/>
            <w:hideMark/>
          </w:tcPr>
          <w:p w14:paraId="4BA4A22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Fuel (NIS):</w:t>
            </w:r>
          </w:p>
        </w:tc>
        <w:tc>
          <w:tcPr>
            <w:tcW w:w="150" w:type="dxa"/>
            <w:vAlign w:val="center"/>
            <w:hideMark/>
          </w:tcPr>
          <w:p w14:paraId="05ED58D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14:paraId="7D75B2B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2EE7A4A">
                <v:shape id="_x0000_i1152" type="#_x0000_t75" style="width:60.7pt;height:18.25pt" o:ole="">
                  <v:imagedata r:id="rId48" o:title=""/>
                </v:shape>
                <w:control r:id="rId49" w:name="DefaultOcxName19" w:shapeid="_x0000_i1152"/>
              </w:object>
            </w:r>
          </w:p>
        </w:tc>
        <w:tc>
          <w:tcPr>
            <w:tcW w:w="150" w:type="dxa"/>
            <w:vAlign w:val="center"/>
            <w:hideMark/>
          </w:tcPr>
          <w:p w14:paraId="27567120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BF910D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6091D941" w14:textId="77777777" w:rsidTr="007F16D0">
        <w:tc>
          <w:tcPr>
            <w:tcW w:w="7800" w:type="dxa"/>
            <w:vAlign w:val="center"/>
            <w:hideMark/>
          </w:tcPr>
          <w:p w14:paraId="2C2C5D8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D61F6E">
                <v:shape id="_x0000_i1156" type="#_x0000_t75" style="width:99.95pt;height:39.75pt" o:ole="">
                  <v:imagedata r:id="rId50" o:title=""/>
                </v:shape>
                <w:control r:id="rId51" w:name="DefaultOcxName20" w:shapeid="_x0000_i1156"/>
              </w:object>
            </w:r>
          </w:p>
        </w:tc>
        <w:tc>
          <w:tcPr>
            <w:tcW w:w="150" w:type="dxa"/>
            <w:vAlign w:val="center"/>
            <w:hideMark/>
          </w:tcPr>
          <w:p w14:paraId="3D0D4B5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42109BD4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1236EF95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48804F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57ECFF99" w14:textId="77777777" w:rsidTr="007F16D0">
        <w:tc>
          <w:tcPr>
            <w:tcW w:w="30" w:type="dxa"/>
            <w:vAlign w:val="center"/>
            <w:hideMark/>
          </w:tcPr>
          <w:p w14:paraId="366F2D8B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6232F4F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16762F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50"/>
        <w:gridCol w:w="1545"/>
        <w:gridCol w:w="150"/>
      </w:tblGrid>
      <w:tr w:rsidR="007F16D0" w:rsidRPr="007F16D0" w14:paraId="4262D34D" w14:textId="77777777" w:rsidTr="007F16D0">
        <w:tc>
          <w:tcPr>
            <w:tcW w:w="1425" w:type="dxa"/>
            <w:vAlign w:val="center"/>
            <w:hideMark/>
          </w:tcPr>
          <w:p w14:paraId="0AC0CE9B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Other (NIS):</w:t>
            </w:r>
          </w:p>
        </w:tc>
        <w:tc>
          <w:tcPr>
            <w:tcW w:w="150" w:type="dxa"/>
            <w:vAlign w:val="center"/>
            <w:hideMark/>
          </w:tcPr>
          <w:p w14:paraId="21C2C882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14:paraId="4892DF8B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80A1CA">
                <v:shape id="_x0000_i1159" type="#_x0000_t75" style="width:60.7pt;height:18.25pt" o:ole="">
                  <v:imagedata r:id="rId52" o:title=""/>
                </v:shape>
                <w:control r:id="rId53" w:name="DefaultOcxName21" w:shapeid="_x0000_i1159"/>
              </w:object>
            </w:r>
          </w:p>
        </w:tc>
        <w:tc>
          <w:tcPr>
            <w:tcW w:w="150" w:type="dxa"/>
            <w:vAlign w:val="center"/>
            <w:hideMark/>
          </w:tcPr>
          <w:p w14:paraId="4596B9C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1050A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22F197C6" w14:textId="77777777" w:rsidTr="007F16D0">
        <w:tc>
          <w:tcPr>
            <w:tcW w:w="7800" w:type="dxa"/>
            <w:vAlign w:val="center"/>
            <w:hideMark/>
          </w:tcPr>
          <w:p w14:paraId="133B4932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7CBB2A0">
                <v:shape id="_x0000_i1163" type="#_x0000_t75" style="width:99.95pt;height:39.75pt" o:ole="">
                  <v:imagedata r:id="rId54" o:title=""/>
                </v:shape>
                <w:control r:id="rId55" w:name="DefaultOcxName22" w:shapeid="_x0000_i1163"/>
              </w:object>
            </w:r>
          </w:p>
        </w:tc>
        <w:tc>
          <w:tcPr>
            <w:tcW w:w="150" w:type="dxa"/>
            <w:vAlign w:val="center"/>
            <w:hideMark/>
          </w:tcPr>
          <w:p w14:paraId="6473C09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47B0D20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65770B18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84AAB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61EF9BA1" w14:textId="77777777" w:rsidTr="007F16D0">
        <w:tc>
          <w:tcPr>
            <w:tcW w:w="30" w:type="dxa"/>
            <w:vAlign w:val="center"/>
            <w:hideMark/>
          </w:tcPr>
          <w:p w14:paraId="3B353D64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lastRenderedPageBreak/>
              <w:br/>
            </w:r>
          </w:p>
        </w:tc>
        <w:tc>
          <w:tcPr>
            <w:tcW w:w="150" w:type="dxa"/>
            <w:vAlign w:val="center"/>
            <w:hideMark/>
          </w:tcPr>
          <w:p w14:paraId="0480F2CF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3264AD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1EABCC92" w14:textId="77777777" w:rsidTr="007F16D0">
        <w:tc>
          <w:tcPr>
            <w:tcW w:w="7800" w:type="dxa"/>
            <w:vAlign w:val="center"/>
            <w:hideMark/>
          </w:tcPr>
          <w:p w14:paraId="684D1DFB" w14:textId="5DA2D399" w:rsidR="007F16D0" w:rsidRPr="007F16D0" w:rsidRDefault="00E92D94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207" w:author="Naama" w:date="2023-06-21T16:32:00Z">
              <w:r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t xml:space="preserve">Please note: </w:t>
              </w:r>
            </w:ins>
            <w:del w:id="208" w:author="Naama" w:date="2023-06-21T16:32:00Z">
              <w:r w:rsidR="007F16D0" w:rsidRPr="007F16D0" w:rsidDel="00E92D94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delText xml:space="preserve">pay attention! </w:delText>
              </w:r>
            </w:del>
            <w:r w:rsidR="007F16D0"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 xml:space="preserve">The </w:t>
            </w:r>
            <w:proofErr w:type="spellStart"/>
            <w:ins w:id="209" w:author="Naama" w:date="2023-06-21T16:32:00Z">
              <w:r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t>Hertog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t xml:space="preserve"> Center </w:t>
              </w:r>
            </w:ins>
            <w:del w:id="210" w:author="Naama" w:date="2023-06-21T16:32:00Z">
              <w:r w:rsidR="007F16D0" w:rsidRPr="007F16D0" w:rsidDel="00E92D94">
                <w:rPr>
                  <w:rFonts w:ascii="Times New Roman" w:eastAsia="Times New Roman" w:hAnsi="Times New Roman" w:cs="Times New Roman"/>
                  <w:color w:val="03528E"/>
                  <w:sz w:val="24"/>
                  <w:szCs w:val="24"/>
                </w:rPr>
                <w:delText xml:space="preserve">fund </w:delText>
              </w:r>
            </w:del>
            <w:r w:rsidR="007F16D0"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does not fund salary payments to investigating applicants nor overhead payments of any kind.</w:t>
            </w:r>
          </w:p>
        </w:tc>
        <w:tc>
          <w:tcPr>
            <w:tcW w:w="150" w:type="dxa"/>
            <w:vAlign w:val="center"/>
            <w:hideMark/>
          </w:tcPr>
          <w:p w14:paraId="71841DEB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747CA43F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6CB60A08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D3B3AA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2E87F6B2" w14:textId="77777777" w:rsidTr="007F16D0">
        <w:tc>
          <w:tcPr>
            <w:tcW w:w="30" w:type="dxa"/>
            <w:vAlign w:val="center"/>
            <w:hideMark/>
          </w:tcPr>
          <w:p w14:paraId="37A04432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1A64F7E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0FDBF6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7CE60B9F" w14:textId="77777777" w:rsidTr="007F16D0">
        <w:tc>
          <w:tcPr>
            <w:tcW w:w="0" w:type="auto"/>
            <w:vAlign w:val="center"/>
            <w:hideMark/>
          </w:tcPr>
          <w:p w14:paraId="48764947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2058C302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</w:tblGrid>
      <w:tr w:rsidR="007F16D0" w:rsidRPr="007F16D0" w14:paraId="480B30D6" w14:textId="77777777" w:rsidTr="007F16D0">
        <w:tc>
          <w:tcPr>
            <w:tcW w:w="0" w:type="auto"/>
            <w:vAlign w:val="center"/>
            <w:hideMark/>
          </w:tcPr>
          <w:p w14:paraId="083DDB1A" w14:textId="77777777" w:rsidR="007F16D0" w:rsidRPr="007F16D0" w:rsidRDefault="007F16D0" w:rsidP="007F16D0">
            <w:pPr>
              <w:spacing w:before="168" w:after="1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b/>
                <w:bCs/>
                <w:color w:val="386B97"/>
                <w:sz w:val="24"/>
                <w:szCs w:val="24"/>
              </w:rPr>
              <w:t>Additional sources of funding</w:t>
            </w:r>
          </w:p>
        </w:tc>
      </w:tr>
    </w:tbl>
    <w:p w14:paraId="705D6B04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7592AB56" w14:textId="77777777" w:rsidTr="007F16D0">
        <w:tc>
          <w:tcPr>
            <w:tcW w:w="0" w:type="auto"/>
            <w:vAlign w:val="center"/>
            <w:hideMark/>
          </w:tcPr>
          <w:p w14:paraId="4ADF5A29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16C3F748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4AEECF9D" w14:textId="77777777" w:rsidTr="007F16D0">
        <w:tc>
          <w:tcPr>
            <w:tcW w:w="7800" w:type="dxa"/>
            <w:vAlign w:val="center"/>
            <w:hideMark/>
          </w:tcPr>
          <w:tbl>
            <w:tblPr>
              <w:tblW w:w="0" w:type="auto"/>
              <w:tblInd w:w="150" w:type="dxa"/>
              <w:tblBorders>
                <w:top w:val="single" w:sz="4" w:space="0" w:color="A70E2E"/>
                <w:left w:val="single" w:sz="4" w:space="0" w:color="A70E2E"/>
                <w:bottom w:val="single" w:sz="4" w:space="0" w:color="A70E2E"/>
                <w:right w:val="single" w:sz="4" w:space="0" w:color="A70E2E"/>
              </w:tblBorders>
              <w:shd w:val="clear" w:color="auto" w:fill="FFEB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0"/>
            </w:tblGrid>
            <w:tr w:rsidR="007F16D0" w:rsidRPr="007F16D0" w14:paraId="49A0C06A" w14:textId="77777777">
              <w:tc>
                <w:tcPr>
                  <w:tcW w:w="0" w:type="auto"/>
                  <w:shd w:val="clear" w:color="auto" w:fill="FFEBE0"/>
                  <w:vAlign w:val="center"/>
                  <w:hideMark/>
                </w:tcPr>
                <w:p w14:paraId="76F25481" w14:textId="77777777" w:rsidR="007F16D0" w:rsidRPr="007F16D0" w:rsidRDefault="007F16D0" w:rsidP="007F16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16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3C9081DC">
                      <v:shape id="_x0000_i1165" type="#_x0000_t75" style="width:20.4pt;height:18.25pt" o:ole="">
                        <v:imagedata r:id="rId56" o:title=""/>
                      </v:shape>
                      <w:control r:id="rId57" w:name="DefaultOcxName23" w:shapeid="_x0000_i1165"/>
                    </w:object>
                  </w:r>
                  <w:r w:rsidRPr="007F16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7F16D0" w:rsidRPr="007F16D0" w14:paraId="759731EF" w14:textId="77777777">
              <w:tc>
                <w:tcPr>
                  <w:tcW w:w="0" w:type="auto"/>
                  <w:shd w:val="clear" w:color="auto" w:fill="FFEBE0"/>
                  <w:vAlign w:val="center"/>
                  <w:hideMark/>
                </w:tcPr>
                <w:p w14:paraId="37027D8C" w14:textId="77777777" w:rsidR="007F16D0" w:rsidRPr="007F16D0" w:rsidRDefault="007F16D0" w:rsidP="007F16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16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0ED2B7AE">
                      <v:shape id="_x0000_i1168" type="#_x0000_t75" style="width:20.4pt;height:18.25pt" o:ole="">
                        <v:imagedata r:id="rId58" o:title=""/>
                      </v:shape>
                      <w:control r:id="rId59" w:name="DefaultOcxName24" w:shapeid="_x0000_i1168"/>
                    </w:object>
                  </w:r>
                  <w:r w:rsidRPr="007F16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 of internal, external, self-financing</w:t>
                  </w:r>
                </w:p>
              </w:tc>
            </w:tr>
          </w:tbl>
          <w:p w14:paraId="44638201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  <w:vAlign w:val="center"/>
            <w:hideMark/>
          </w:tcPr>
          <w:p w14:paraId="387F34A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vAlign w:val="center"/>
            <w:hideMark/>
          </w:tcPr>
          <w:p w14:paraId="0313F82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302307CB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9F94D9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150"/>
        <w:gridCol w:w="330"/>
        <w:gridCol w:w="150"/>
      </w:tblGrid>
      <w:tr w:rsidR="007F16D0" w:rsidRPr="007F16D0" w14:paraId="5BAE9518" w14:textId="77777777" w:rsidTr="007F16D0">
        <w:tc>
          <w:tcPr>
            <w:tcW w:w="3000" w:type="dxa"/>
            <w:vAlign w:val="center"/>
            <w:hideMark/>
          </w:tcPr>
          <w:p w14:paraId="731E285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Details:</w:t>
            </w:r>
          </w:p>
        </w:tc>
        <w:tc>
          <w:tcPr>
            <w:tcW w:w="150" w:type="dxa"/>
            <w:vAlign w:val="center"/>
            <w:hideMark/>
          </w:tcPr>
          <w:p w14:paraId="66FF685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6F5231C2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3F4BD81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9A9B46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032A7FC2" w14:textId="77777777" w:rsidTr="007F16D0">
        <w:tc>
          <w:tcPr>
            <w:tcW w:w="7800" w:type="dxa"/>
            <w:vAlign w:val="center"/>
            <w:hideMark/>
          </w:tcPr>
          <w:p w14:paraId="6D43B94C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4DD511F">
                <v:shape id="_x0000_i1172" type="#_x0000_t75" style="width:99.95pt;height:39.75pt" o:ole="">
                  <v:imagedata r:id="rId60" o:title=""/>
                </v:shape>
                <w:control r:id="rId61" w:name="DefaultOcxName25" w:shapeid="_x0000_i1172"/>
              </w:object>
            </w:r>
          </w:p>
        </w:tc>
        <w:tc>
          <w:tcPr>
            <w:tcW w:w="150" w:type="dxa"/>
            <w:vAlign w:val="center"/>
            <w:hideMark/>
          </w:tcPr>
          <w:p w14:paraId="5A2895E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620B1A4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5EFBF67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73F11F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49A479F2" w14:textId="77777777" w:rsidTr="007F16D0">
        <w:tc>
          <w:tcPr>
            <w:tcW w:w="7800" w:type="dxa"/>
            <w:vAlign w:val="center"/>
            <w:hideMark/>
          </w:tcPr>
          <w:p w14:paraId="4AF5FC38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A source of research funding that is still pending:</w:t>
            </w:r>
          </w:p>
        </w:tc>
        <w:tc>
          <w:tcPr>
            <w:tcW w:w="150" w:type="dxa"/>
            <w:vAlign w:val="center"/>
            <w:hideMark/>
          </w:tcPr>
          <w:p w14:paraId="59D9C58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127C06C4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3B1C598E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E71F31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788B7025" w14:textId="77777777" w:rsidTr="007F16D0">
        <w:tc>
          <w:tcPr>
            <w:tcW w:w="7800" w:type="dxa"/>
            <w:vAlign w:val="center"/>
            <w:hideMark/>
          </w:tcPr>
          <w:p w14:paraId="4EA47251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7DF3F7">
                <v:shape id="_x0000_i1175" type="#_x0000_t75" style="width:99.95pt;height:39.75pt" o:ole="">
                  <v:imagedata r:id="rId62" o:title=""/>
                </v:shape>
                <w:control r:id="rId63" w:name="DefaultOcxName26" w:shapeid="_x0000_i1175"/>
              </w:object>
            </w:r>
          </w:p>
        </w:tc>
        <w:tc>
          <w:tcPr>
            <w:tcW w:w="150" w:type="dxa"/>
            <w:vAlign w:val="center"/>
            <w:hideMark/>
          </w:tcPr>
          <w:p w14:paraId="15C26D43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5EE6630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4771EC84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5A46BC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09ED15BA" w14:textId="77777777" w:rsidTr="007F16D0">
        <w:tc>
          <w:tcPr>
            <w:tcW w:w="30" w:type="dxa"/>
            <w:vAlign w:val="center"/>
            <w:hideMark/>
          </w:tcPr>
          <w:p w14:paraId="5A58678C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0C894A1E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673638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46374520" w14:textId="77777777" w:rsidTr="007F16D0">
        <w:tc>
          <w:tcPr>
            <w:tcW w:w="0" w:type="auto"/>
            <w:vAlign w:val="center"/>
            <w:hideMark/>
          </w:tcPr>
          <w:p w14:paraId="7D97DE47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5163B5DD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7F16D0" w:rsidRPr="007F16D0" w14:paraId="5E6A5C2E" w14:textId="77777777" w:rsidTr="007F16D0">
        <w:tc>
          <w:tcPr>
            <w:tcW w:w="0" w:type="auto"/>
            <w:vAlign w:val="center"/>
            <w:hideMark/>
          </w:tcPr>
          <w:p w14:paraId="7944C5EF" w14:textId="10973BAD" w:rsidR="007F16D0" w:rsidRPr="007F16D0" w:rsidRDefault="007F16D0" w:rsidP="007F16D0">
            <w:pPr>
              <w:spacing w:before="168" w:after="1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b/>
                <w:bCs/>
                <w:color w:val="386B97"/>
                <w:sz w:val="24"/>
                <w:szCs w:val="24"/>
              </w:rPr>
              <w:t xml:space="preserve">Previous grants received from the </w:t>
            </w:r>
            <w:proofErr w:type="spellStart"/>
            <w:r w:rsidRPr="007F16D0">
              <w:rPr>
                <w:rFonts w:ascii="Times New Roman" w:eastAsia="Times New Roman" w:hAnsi="Times New Roman" w:cs="Times New Roman"/>
                <w:b/>
                <w:bCs/>
                <w:color w:val="386B97"/>
                <w:sz w:val="24"/>
                <w:szCs w:val="24"/>
              </w:rPr>
              <w:t>H</w:t>
            </w:r>
            <w:ins w:id="211" w:author="Naama" w:date="2023-06-21T16:33:00Z">
              <w:r w:rsidR="00E92D94">
                <w:rPr>
                  <w:rFonts w:ascii="Times New Roman" w:eastAsia="Times New Roman" w:hAnsi="Times New Roman" w:cs="Times New Roman"/>
                  <w:b/>
                  <w:bCs/>
                  <w:color w:val="386B97"/>
                  <w:sz w:val="24"/>
                  <w:szCs w:val="24"/>
                </w:rPr>
                <w:t>e</w:t>
              </w:r>
            </w:ins>
            <w:del w:id="212" w:author="Naama" w:date="2023-06-21T16:33:00Z">
              <w:r w:rsidRPr="007F16D0" w:rsidDel="00E92D94">
                <w:rPr>
                  <w:rFonts w:ascii="Times New Roman" w:eastAsia="Times New Roman" w:hAnsi="Times New Roman" w:cs="Times New Roman"/>
                  <w:b/>
                  <w:bCs/>
                  <w:color w:val="386B97"/>
                  <w:sz w:val="24"/>
                  <w:szCs w:val="24"/>
                </w:rPr>
                <w:delText>a</w:delText>
              </w:r>
            </w:del>
            <w:r w:rsidRPr="007F16D0">
              <w:rPr>
                <w:rFonts w:ascii="Times New Roman" w:eastAsia="Times New Roman" w:hAnsi="Times New Roman" w:cs="Times New Roman"/>
                <w:b/>
                <w:bCs/>
                <w:color w:val="386B97"/>
                <w:sz w:val="24"/>
                <w:szCs w:val="24"/>
              </w:rPr>
              <w:t>rtog</w:t>
            </w:r>
            <w:proofErr w:type="spellEnd"/>
            <w:r w:rsidRPr="007F16D0">
              <w:rPr>
                <w:rFonts w:ascii="Times New Roman" w:eastAsia="Times New Roman" w:hAnsi="Times New Roman" w:cs="Times New Roman"/>
                <w:b/>
                <w:bCs/>
                <w:color w:val="386B97"/>
                <w:sz w:val="24"/>
                <w:szCs w:val="24"/>
              </w:rPr>
              <w:t xml:space="preserve"> Center for any research</w:t>
            </w:r>
          </w:p>
        </w:tc>
      </w:tr>
    </w:tbl>
    <w:p w14:paraId="315F4261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57A197D0" w14:textId="77777777" w:rsidTr="007F16D0">
        <w:tc>
          <w:tcPr>
            <w:tcW w:w="0" w:type="auto"/>
            <w:vAlign w:val="center"/>
            <w:hideMark/>
          </w:tcPr>
          <w:p w14:paraId="2E824BC5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6D49D8D5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6B824303" w14:textId="77777777" w:rsidTr="007F16D0">
        <w:tc>
          <w:tcPr>
            <w:tcW w:w="7800" w:type="dxa"/>
            <w:vAlign w:val="center"/>
            <w:hideMark/>
          </w:tcPr>
          <w:p w14:paraId="45104E27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The name of the study, the grant year and the amount received should be indicated</w:t>
            </w:r>
          </w:p>
        </w:tc>
        <w:tc>
          <w:tcPr>
            <w:tcW w:w="150" w:type="dxa"/>
            <w:vAlign w:val="center"/>
            <w:hideMark/>
          </w:tcPr>
          <w:p w14:paraId="1D9301DE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2BBB5101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4C1F656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51AA12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50"/>
        <w:gridCol w:w="330"/>
        <w:gridCol w:w="150"/>
      </w:tblGrid>
      <w:tr w:rsidR="007F16D0" w:rsidRPr="007F16D0" w14:paraId="330C8022" w14:textId="77777777" w:rsidTr="007F16D0">
        <w:tc>
          <w:tcPr>
            <w:tcW w:w="7800" w:type="dxa"/>
            <w:vAlign w:val="center"/>
            <w:hideMark/>
          </w:tcPr>
          <w:p w14:paraId="7AF6689A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054589">
                <v:shape id="_x0000_i1178" type="#_x0000_t75" style="width:99.95pt;height:39.75pt" o:ole="">
                  <v:imagedata r:id="rId64" o:title=""/>
                </v:shape>
                <w:control r:id="rId65" w:name="DefaultOcxName27" w:shapeid="_x0000_i1178"/>
              </w:object>
            </w:r>
          </w:p>
        </w:tc>
        <w:tc>
          <w:tcPr>
            <w:tcW w:w="150" w:type="dxa"/>
            <w:vAlign w:val="center"/>
            <w:hideMark/>
          </w:tcPr>
          <w:p w14:paraId="5A17C3B8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center"/>
            <w:hideMark/>
          </w:tcPr>
          <w:p w14:paraId="5CBC59B6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40CA7C39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9C61A3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0"/>
      </w:tblGrid>
      <w:tr w:rsidR="007F16D0" w:rsidRPr="007F16D0" w14:paraId="28F38D36" w14:textId="77777777" w:rsidTr="007F16D0">
        <w:tc>
          <w:tcPr>
            <w:tcW w:w="30" w:type="dxa"/>
            <w:vAlign w:val="center"/>
            <w:hideMark/>
          </w:tcPr>
          <w:p w14:paraId="675A500D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br/>
            </w:r>
          </w:p>
        </w:tc>
        <w:tc>
          <w:tcPr>
            <w:tcW w:w="150" w:type="dxa"/>
            <w:vAlign w:val="center"/>
            <w:hideMark/>
          </w:tcPr>
          <w:p w14:paraId="0EBDF884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7D1F5E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50"/>
        <w:gridCol w:w="7500"/>
        <w:gridCol w:w="150"/>
      </w:tblGrid>
      <w:tr w:rsidR="007F16D0" w:rsidRPr="007F16D0" w14:paraId="6BD1812A" w14:textId="77777777" w:rsidTr="007F16D0">
        <w:tc>
          <w:tcPr>
            <w:tcW w:w="300" w:type="dxa"/>
            <w:vAlign w:val="center"/>
            <w:hideMark/>
          </w:tcPr>
          <w:p w14:paraId="35292F51" w14:textId="77777777" w:rsidR="007F16D0" w:rsidRPr="007F16D0" w:rsidRDefault="007F16D0" w:rsidP="007F16D0">
            <w:pPr>
              <w:shd w:val="clear" w:color="auto" w:fill="FFEBE0"/>
              <w:spacing w:before="168" w:after="168" w:line="240" w:lineRule="auto"/>
              <w:ind w:left="150" w:right="150"/>
              <w:jc w:val="center"/>
              <w:textAlignment w:val="center"/>
              <w:divId w:val="20598199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498DE3">
                <v:shape id="_x0000_i1180" type="#_x0000_t75" style="width:20.4pt;height:18.25pt" o:ole="">
                  <v:imagedata r:id="rId66" o:title=""/>
                </v:shape>
                <w:control r:id="rId67" w:name="DefaultOcxName28" w:shapeid="_x0000_i1180"/>
              </w:object>
            </w:r>
          </w:p>
        </w:tc>
        <w:tc>
          <w:tcPr>
            <w:tcW w:w="150" w:type="dxa"/>
            <w:vAlign w:val="center"/>
            <w:hideMark/>
          </w:tcPr>
          <w:p w14:paraId="08090BEC" w14:textId="77777777" w:rsidR="007F16D0" w:rsidRPr="007F16D0" w:rsidRDefault="007F16D0" w:rsidP="007F16D0">
            <w:pPr>
              <w:shd w:val="clear" w:color="auto" w:fill="FFEBE0"/>
              <w:spacing w:before="168" w:after="168" w:line="240" w:lineRule="auto"/>
              <w:ind w:left="150" w:right="150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0" w:type="dxa"/>
            <w:vAlign w:val="center"/>
            <w:hideMark/>
          </w:tcPr>
          <w:p w14:paraId="5E1B19E0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6D0">
              <w:rPr>
                <w:rFonts w:ascii="Times New Roman" w:eastAsia="Times New Roman" w:hAnsi="Times New Roman" w:cs="Times New Roman"/>
                <w:color w:val="03528E"/>
                <w:sz w:val="24"/>
                <w:szCs w:val="24"/>
              </w:rPr>
              <w:t>I declare that the above details are correct and undertake to notify the secretary of the department of any change in the details listed in this form</w:t>
            </w:r>
          </w:p>
        </w:tc>
        <w:tc>
          <w:tcPr>
            <w:tcW w:w="150" w:type="dxa"/>
            <w:vAlign w:val="center"/>
            <w:hideMark/>
          </w:tcPr>
          <w:p w14:paraId="50BC889B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526CF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F16D0" w:rsidRPr="007F16D0" w14:paraId="129035CD" w14:textId="77777777" w:rsidTr="007F16D0">
        <w:tc>
          <w:tcPr>
            <w:tcW w:w="0" w:type="auto"/>
            <w:vAlign w:val="center"/>
            <w:hideMark/>
          </w:tcPr>
          <w:p w14:paraId="60BECB75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  <w:tr w:rsidR="007F16D0" w:rsidRPr="007F16D0" w14:paraId="035B9F1F" w14:textId="77777777" w:rsidTr="007F16D0">
        <w:tc>
          <w:tcPr>
            <w:tcW w:w="0" w:type="auto"/>
            <w:vAlign w:val="center"/>
            <w:hideMark/>
          </w:tcPr>
          <w:p w14:paraId="416CBB56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14:paraId="6CF429AC" w14:textId="77777777" w:rsidR="007F16D0" w:rsidRPr="007F16D0" w:rsidRDefault="007F16D0" w:rsidP="007F16D0">
      <w:pPr>
        <w:spacing w:line="240" w:lineRule="auto"/>
        <w:textAlignment w:val="top"/>
        <w:rPr>
          <w:rFonts w:ascii="Segoe UI" w:eastAsia="Times New Roman" w:hAnsi="Segoe UI" w:cs="Segoe UI"/>
          <w:vanish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150"/>
      </w:tblGrid>
      <w:tr w:rsidR="007F16D0" w:rsidRPr="007F16D0" w14:paraId="4AD6B415" w14:textId="77777777" w:rsidTr="007F16D0">
        <w:tc>
          <w:tcPr>
            <w:tcW w:w="6000" w:type="dxa"/>
            <w:vAlign w:val="center"/>
            <w:hideMark/>
          </w:tcPr>
          <w:p w14:paraId="6DEF9B46" w14:textId="77777777" w:rsidR="007F16D0" w:rsidRPr="007F16D0" w:rsidRDefault="007F16D0" w:rsidP="007F16D0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  <w:tc>
          <w:tcPr>
            <w:tcW w:w="150" w:type="dxa"/>
            <w:vAlign w:val="center"/>
            <w:hideMark/>
          </w:tcPr>
          <w:p w14:paraId="1C24CCEF" w14:textId="77777777" w:rsidR="007F16D0" w:rsidRPr="007F16D0" w:rsidRDefault="007F16D0" w:rsidP="007F16D0">
            <w:pPr>
              <w:spacing w:before="168" w:after="168" w:line="240" w:lineRule="auto"/>
              <w:ind w:left="150" w:right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C75981" w14:textId="77777777" w:rsidR="007F16D0" w:rsidRDefault="007F16D0"/>
    <w:sectPr w:rsidR="007F16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88"/>
    <w:multiLevelType w:val="multilevel"/>
    <w:tmpl w:val="DB98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ama">
    <w15:presenceInfo w15:providerId="Windows Live" w15:userId="f008f6fffc576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D0"/>
    <w:rsid w:val="000F3B62"/>
    <w:rsid w:val="00207E89"/>
    <w:rsid w:val="004C23AE"/>
    <w:rsid w:val="006A3840"/>
    <w:rsid w:val="007D40DD"/>
    <w:rsid w:val="007F16D0"/>
    <w:rsid w:val="00884C9D"/>
    <w:rsid w:val="00945904"/>
    <w:rsid w:val="009E7488"/>
    <w:rsid w:val="00B149C7"/>
    <w:rsid w:val="00D13884"/>
    <w:rsid w:val="00D65435"/>
    <w:rsid w:val="00E9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0782CC59"/>
  <w15:chartTrackingRefBased/>
  <w15:docId w15:val="{1305E7E9-2642-44A6-8E03-2119E345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5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4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43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F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6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9050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9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53340">
                                          <w:marLeft w:val="0"/>
                                          <w:marRight w:val="0"/>
                                          <w:marTop w:val="1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9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1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A70E2E"/>
                                                            <w:left w:val="single" w:sz="4" w:space="0" w:color="A70E2E"/>
                                                            <w:bottom w:val="single" w:sz="4" w:space="0" w:color="A70E2E"/>
                                                            <w:right w:val="single" w:sz="4" w:space="0" w:color="A70E2E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control" Target="activeX/activeX6.xml"/><Relationship Id="rId42" Type="http://schemas.openxmlformats.org/officeDocument/2006/relationships/image" Target="media/image17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4.xml"/><Relationship Id="rId40" Type="http://schemas.openxmlformats.org/officeDocument/2006/relationships/image" Target="media/image16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hyperlink" Target="https://scholarships2.ekmd.huji.ac.il/home/Humanities/HUM201-2022/Pages/SubmissionStatus.aspx" TargetMode="External"/><Relationship Id="rId61" Type="http://schemas.openxmlformats.org/officeDocument/2006/relationships/control" Target="activeX/activeX26.xml"/><Relationship Id="rId19" Type="http://schemas.openxmlformats.org/officeDocument/2006/relationships/control" Target="activeX/activeX5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control" Target="activeX/activeX9.xml"/><Relationship Id="rId30" Type="http://schemas.openxmlformats.org/officeDocument/2006/relationships/image" Target="media/image11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microsoft.com/office/2011/relationships/people" Target="people.xml"/><Relationship Id="rId8" Type="http://schemas.openxmlformats.org/officeDocument/2006/relationships/hyperlink" Target="https://scholarships2.ekmd.huji.ac.il/home/Humanities/HUM201-2022/Pages/Recommendations.aspx" TargetMode="External"/><Relationship Id="rId51" Type="http://schemas.openxmlformats.org/officeDocument/2006/relationships/control" Target="activeX/activeX21.xml"/><Relationship Id="rId72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20" Type="http://schemas.openxmlformats.org/officeDocument/2006/relationships/image" Target="media/image6.wmf"/><Relationship Id="rId41" Type="http://schemas.openxmlformats.org/officeDocument/2006/relationships/control" Target="activeX/activeX16.xml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holarships2.ekmd.huji.ac.il/home/Humanities/HUM201-2022/Pages/Form.aspx" TargetMode="Externa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1.wmf"/><Relationship Id="rId31" Type="http://schemas.openxmlformats.org/officeDocument/2006/relationships/control" Target="activeX/activeX11.xml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control" Target="activeX/activeX28.xml"/><Relationship Id="rId73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://archaeology.huji.ac.il/" TargetMode="External"/><Relationship Id="rId13" Type="http://schemas.openxmlformats.org/officeDocument/2006/relationships/control" Target="activeX/activeX2.xml"/><Relationship Id="rId18" Type="http://schemas.openxmlformats.org/officeDocument/2006/relationships/image" Target="media/image5.wmf"/><Relationship Id="rId39" Type="http://schemas.openxmlformats.org/officeDocument/2006/relationships/control" Target="activeX/activeX15.xml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control" Target="activeX/activeX23.xml"/><Relationship Id="rId7" Type="http://schemas.openxmlformats.org/officeDocument/2006/relationships/hyperlink" Target="https://scholarships2.ekmd.huji.ac.il/home/Humanities/HUM201-2022/Pages/DocumentsUpload.aspx" TargetMode="External"/><Relationship Id="rId71" Type="http://schemas.openxmlformats.org/officeDocument/2006/relationships/customXml" Target="../customXml/item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13CC6894-7C80-43FD-AA77-7DEFFB9520D3}"/>
</file>

<file path=customXml/itemProps2.xml><?xml version="1.0" encoding="utf-8"?>
<ds:datastoreItem xmlns:ds="http://schemas.openxmlformats.org/officeDocument/2006/customXml" ds:itemID="{C12D2C59-B029-4240-B7EA-F35150AC24ED}"/>
</file>

<file path=customXml/itemProps3.xml><?xml version="1.0" encoding="utf-8"?>
<ds:datastoreItem xmlns:ds="http://schemas.openxmlformats.org/officeDocument/2006/customXml" ds:itemID="{64A1D3CD-B886-44A8-9EB5-ED61BCFED7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Ruhama Piperno-Beer</dc:creator>
  <cp:keywords/>
  <dc:description/>
  <cp:lastModifiedBy>Naama</cp:lastModifiedBy>
  <cp:revision>8</cp:revision>
  <dcterms:created xsi:type="dcterms:W3CDTF">2023-06-21T12:52:00Z</dcterms:created>
  <dcterms:modified xsi:type="dcterms:W3CDTF">2023-06-21T14:26:00Z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