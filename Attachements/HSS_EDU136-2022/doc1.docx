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D50" w:rsidRPr="00646D50" w:rsidRDefault="00646D50" w:rsidP="00646D50">
      <w:pPr>
        <w:bidi/>
        <w:jc w:val="center"/>
        <w:rPr>
          <w:b/>
          <w:bCs/>
        </w:rPr>
      </w:pPr>
      <w:r w:rsidRPr="00646D50">
        <w:rPr>
          <w:rFonts w:hint="cs"/>
          <w:b/>
          <w:bCs/>
          <w:rtl/>
        </w:rPr>
        <w:t>מלגת רוטשילד - קרן "יד הנדיב" להשתלמויות בחו"ל – תשפ"</w:t>
      </w:r>
      <w:del w:id="0" w:author="Saskia De Haan" w:date="2023-06-26T14:24:00Z">
        <w:r w:rsidRPr="00646D50" w:rsidDel="00646D50">
          <w:rPr>
            <w:rFonts w:hint="cs"/>
            <w:b/>
            <w:bCs/>
            <w:rtl/>
          </w:rPr>
          <w:delText>ד</w:delText>
        </w:r>
      </w:del>
      <w:ins w:id="1" w:author="Saskia De Haan" w:date="2023-06-26T14:24:00Z">
        <w:r>
          <w:rPr>
            <w:rFonts w:hint="cs"/>
            <w:b/>
            <w:bCs/>
            <w:rtl/>
          </w:rPr>
          <w:t>ה</w:t>
        </w:r>
      </w:ins>
      <w:r w:rsidRPr="00646D50">
        <w:rPr>
          <w:rFonts w:hint="cs"/>
          <w:b/>
          <w:bCs/>
          <w:rtl/>
        </w:rPr>
        <w:br/>
      </w:r>
      <w:r w:rsidRPr="00646D50">
        <w:rPr>
          <w:b/>
          <w:bCs/>
        </w:rPr>
        <w:t>(</w:t>
      </w:r>
      <w:del w:id="2" w:author="Saskia De Haan" w:date="2023-06-26T14:24:00Z">
        <w:r w:rsidRPr="00646D50" w:rsidDel="00646D50">
          <w:rPr>
            <w:b/>
            <w:bCs/>
          </w:rPr>
          <w:delText>2023-2024</w:delText>
        </w:r>
      </w:del>
      <w:ins w:id="3" w:author="Saskia De Haan" w:date="2023-06-26T14:24:00Z">
        <w:r>
          <w:rPr>
            <w:rFonts w:hint="cs"/>
            <w:b/>
            <w:bCs/>
            <w:rtl/>
          </w:rPr>
          <w:t>2024-2025</w:t>
        </w:r>
      </w:ins>
      <w:r w:rsidRPr="00646D50">
        <w:rPr>
          <w:b/>
          <w:bCs/>
        </w:rPr>
        <w:t>)</w:t>
      </w:r>
    </w:p>
    <w:p w:rsidR="00646D50" w:rsidRPr="00646D50" w:rsidRDefault="00646D50" w:rsidP="00646D50">
      <w:pPr>
        <w:bidi/>
      </w:pPr>
      <w:r w:rsidRPr="00646D50">
        <w:t> </w:t>
      </w:r>
    </w:p>
    <w:p w:rsidR="00646D50" w:rsidRPr="00646D50" w:rsidRDefault="00646D50" w:rsidP="00646D50">
      <w:pPr>
        <w:bidi/>
      </w:pPr>
      <w:r w:rsidRPr="00646D50">
        <w:rPr>
          <w:rtl/>
        </w:rPr>
        <w:t>המבקשים לקבל מלגות השתלמות בחו"ל לשנת תשפ"</w:t>
      </w:r>
      <w:del w:id="4" w:author="Saskia De Haan" w:date="2023-06-26T14:27:00Z">
        <w:r w:rsidRPr="00646D50" w:rsidDel="00646D50">
          <w:rPr>
            <w:rtl/>
          </w:rPr>
          <w:delText xml:space="preserve">ד </w:delText>
        </w:r>
      </w:del>
      <w:ins w:id="5" w:author="Saskia De Haan" w:date="2023-06-26T14:27:00Z">
        <w:r>
          <w:rPr>
            <w:rFonts w:hint="cs"/>
            <w:rtl/>
          </w:rPr>
          <w:t>ה</w:t>
        </w:r>
        <w:r w:rsidRPr="00646D50">
          <w:rPr>
            <w:rtl/>
          </w:rPr>
          <w:t xml:space="preserve"> </w:t>
        </w:r>
      </w:ins>
      <w:r w:rsidRPr="00646D50">
        <w:rPr>
          <w:rtl/>
        </w:rPr>
        <w:t>(</w:t>
      </w:r>
      <w:del w:id="6" w:author="Saskia De Haan" w:date="2023-06-26T14:27:00Z">
        <w:r w:rsidRPr="00646D50" w:rsidDel="00646D50">
          <w:rPr>
            <w:rtl/>
          </w:rPr>
          <w:delText>2023</w:delText>
        </w:r>
      </w:del>
      <w:ins w:id="7" w:author="Saskia De Haan" w:date="2023-06-26T14:27:00Z">
        <w:r w:rsidRPr="00646D50">
          <w:rPr>
            <w:rtl/>
          </w:rPr>
          <w:t>202</w:t>
        </w:r>
        <w:r>
          <w:rPr>
            <w:rFonts w:hint="cs"/>
            <w:rtl/>
          </w:rPr>
          <w:t>4</w:t>
        </w:r>
      </w:ins>
      <w:r w:rsidRPr="00646D50">
        <w:rPr>
          <w:rtl/>
        </w:rPr>
        <w:t>-</w:t>
      </w:r>
      <w:del w:id="8" w:author="Saskia De Haan" w:date="2023-06-26T14:27:00Z">
        <w:r w:rsidRPr="00646D50" w:rsidDel="00646D50">
          <w:rPr>
            <w:rtl/>
          </w:rPr>
          <w:delText>2024</w:delText>
        </w:r>
      </w:del>
      <w:ins w:id="9" w:author="Saskia De Haan" w:date="2023-06-26T14:27:00Z">
        <w:r w:rsidRPr="00646D50">
          <w:rPr>
            <w:rtl/>
          </w:rPr>
          <w:t>202</w:t>
        </w:r>
        <w:r>
          <w:rPr>
            <w:rFonts w:hint="cs"/>
            <w:rtl/>
          </w:rPr>
          <w:t>5</w:t>
        </w:r>
      </w:ins>
      <w:r w:rsidRPr="00646D50">
        <w:rPr>
          <w:rtl/>
        </w:rPr>
        <w:t>) מטעם קרן</w:t>
      </w:r>
      <w:r>
        <w:rPr>
          <w:rFonts w:hint="cs"/>
          <w:rtl/>
        </w:rPr>
        <w:t xml:space="preserve"> "</w:t>
      </w:r>
      <w:r w:rsidRPr="00646D50">
        <w:rPr>
          <w:b/>
          <w:bCs/>
          <w:rtl/>
        </w:rPr>
        <w:t>יד הנדיב</w:t>
      </w:r>
      <w:r>
        <w:rPr>
          <w:rFonts w:hint="cs"/>
          <w:rtl/>
        </w:rPr>
        <w:t>" ("</w:t>
      </w:r>
      <w:r w:rsidRPr="00646D50">
        <w:rPr>
          <w:b/>
          <w:bCs/>
          <w:rtl/>
        </w:rPr>
        <w:t>מלגת רוטשילד</w:t>
      </w:r>
      <w:r>
        <w:rPr>
          <w:rFonts w:hint="cs"/>
          <w:rtl/>
        </w:rPr>
        <w:t xml:space="preserve">") </w:t>
      </w:r>
      <w:r w:rsidRPr="00646D50">
        <w:rPr>
          <w:rtl/>
        </w:rPr>
        <w:t>מוזמנים בזאת להגיש את מועמדותם, באמצעות האוניברסיטה העברית</w:t>
      </w:r>
      <w:r w:rsidRPr="00646D50">
        <w:t>.</w:t>
      </w:r>
    </w:p>
    <w:p w:rsidR="00646D50" w:rsidRPr="00646D50" w:rsidRDefault="00646D50" w:rsidP="00646D50">
      <w:pPr>
        <w:bidi/>
        <w:rPr>
          <w:u w:val="single"/>
        </w:rPr>
      </w:pPr>
      <w:r w:rsidRPr="00646D50">
        <w:rPr>
          <w:rFonts w:hint="cs"/>
          <w:u w:val="single"/>
          <w:rtl/>
        </w:rPr>
        <w:t>שימו לב</w:t>
      </w:r>
      <w:r w:rsidRPr="00646D50">
        <w:rPr>
          <w:u w:val="single"/>
        </w:rPr>
        <w:t>:</w:t>
      </w:r>
    </w:p>
    <w:p w:rsidR="00646D50" w:rsidRPr="00646D50" w:rsidRDefault="00646D50" w:rsidP="00646D50">
      <w:pPr>
        <w:numPr>
          <w:ilvl w:val="0"/>
          <w:numId w:val="5"/>
        </w:numPr>
        <w:bidi/>
      </w:pPr>
      <w:r w:rsidRPr="00646D50">
        <w:rPr>
          <w:rtl/>
        </w:rPr>
        <w:t>שבשלב הגשת המועמדות, קרן יד הנדיב אינה מתנא את ההגשה באספקת מכתב הזמנה ממקום ההשלמות בחו"ל. בשלב זה ניתן לרשום בטופס כמה מוסדות שבהן המועמד/ת מעוניין/ת. רק מי שיזכה במלגה יצטרך להעביר לקרן יד הנדיב  עד מועד שיצוין על ידי הקרן, מכתב הזמנה ממקום ההשתלמות כדי שיקבל את הכסף. דוקטורנטים שאמורים להגיש את העבודה לשיפוט עד </w:t>
      </w:r>
      <w:r w:rsidRPr="00646D50">
        <w:rPr>
          <w:b/>
          <w:bCs/>
          <w:rtl/>
        </w:rPr>
        <w:t xml:space="preserve">ספטמבר </w:t>
      </w:r>
      <w:del w:id="10" w:author="Saskia De Haan" w:date="2023-06-26T14:28:00Z">
        <w:r w:rsidRPr="00646D50" w:rsidDel="00646D50">
          <w:rPr>
            <w:b/>
            <w:bCs/>
            <w:rtl/>
          </w:rPr>
          <w:delText>2023</w:delText>
        </w:r>
        <w:r w:rsidRPr="00646D50" w:rsidDel="00646D50">
          <w:rPr>
            <w:rtl/>
          </w:rPr>
          <w:delText> </w:delText>
        </w:r>
      </w:del>
      <w:ins w:id="11" w:author="Saskia De Haan" w:date="2023-06-26T14:28:00Z">
        <w:r w:rsidRPr="00646D50">
          <w:rPr>
            <w:b/>
            <w:bCs/>
            <w:rtl/>
          </w:rPr>
          <w:t>202</w:t>
        </w:r>
        <w:r>
          <w:rPr>
            <w:rFonts w:hint="cs"/>
            <w:b/>
            <w:bCs/>
            <w:rtl/>
          </w:rPr>
          <w:t>4</w:t>
        </w:r>
        <w:r w:rsidRPr="00646D50">
          <w:rPr>
            <w:rtl/>
          </w:rPr>
          <w:t> </w:t>
        </w:r>
      </w:ins>
      <w:r w:rsidRPr="00646D50">
        <w:rPr>
          <w:rtl/>
        </w:rPr>
        <w:t>מתבקשים להגיש מועמדות השנה, כי זאת ההזדמנות היחידה עבור יציאה להשתלמות עם מלגת מקרן יד הנדיב- רוטשילד</w:t>
      </w:r>
      <w:r>
        <w:rPr>
          <w:rFonts w:hint="cs"/>
          <w:rtl/>
        </w:rPr>
        <w:t xml:space="preserve"> ב-</w:t>
      </w:r>
      <w:del w:id="12" w:author="Saskia De Haan" w:date="2023-06-26T14:29:00Z">
        <w:r w:rsidRPr="00646D50" w:rsidDel="00646D50">
          <w:rPr>
            <w:b/>
            <w:bCs/>
          </w:rPr>
          <w:delText>2023-2024</w:delText>
        </w:r>
      </w:del>
      <w:ins w:id="13" w:author="Saskia De Haan" w:date="2023-06-26T14:29:00Z">
        <w:r>
          <w:rPr>
            <w:rFonts w:hint="cs"/>
            <w:b/>
            <w:bCs/>
            <w:rtl/>
          </w:rPr>
          <w:t>2024-2025</w:t>
        </w:r>
      </w:ins>
      <w:r w:rsidRPr="00646D50">
        <w:rPr>
          <w:rFonts w:hint="cs"/>
          <w:rtl/>
        </w:rPr>
        <w:t>.</w:t>
      </w:r>
    </w:p>
    <w:p w:rsidR="00646D50" w:rsidRPr="00646D50" w:rsidRDefault="00646D50" w:rsidP="00646D50">
      <w:pPr>
        <w:numPr>
          <w:ilvl w:val="0"/>
          <w:numId w:val="5"/>
        </w:numPr>
        <w:bidi/>
      </w:pPr>
      <w:r w:rsidRPr="00646D50">
        <w:rPr>
          <w:rtl/>
        </w:rPr>
        <w:t>המלגה מיועדת למועמדים להם הוענק התואר השלישי </w:t>
      </w:r>
      <w:r w:rsidRPr="00646D50">
        <w:rPr>
          <w:b/>
          <w:bCs/>
          <w:rtl/>
        </w:rPr>
        <w:t xml:space="preserve">לאחר נובמבר </w:t>
      </w:r>
      <w:del w:id="14" w:author="Saskia De Haan" w:date="2023-06-26T14:30:00Z">
        <w:r w:rsidRPr="00646D50" w:rsidDel="00646D50">
          <w:rPr>
            <w:b/>
            <w:bCs/>
            <w:rtl/>
          </w:rPr>
          <w:delText>2018</w:delText>
        </w:r>
      </w:del>
      <w:ins w:id="15" w:author="Saskia De Haan" w:date="2023-06-26T14:30:00Z">
        <w:r w:rsidRPr="00646D50">
          <w:rPr>
            <w:b/>
            <w:bCs/>
            <w:rtl/>
          </w:rPr>
          <w:t>20</w:t>
        </w:r>
        <w:r>
          <w:rPr>
            <w:rFonts w:hint="cs"/>
            <w:b/>
            <w:bCs/>
            <w:rtl/>
          </w:rPr>
          <w:t>20</w:t>
        </w:r>
      </w:ins>
      <w:r w:rsidRPr="00646D50">
        <w:t>.</w:t>
      </w:r>
    </w:p>
    <w:p w:rsidR="00646D50" w:rsidRPr="00646D50" w:rsidRDefault="00646D50" w:rsidP="00646D50">
      <w:pPr>
        <w:bidi/>
      </w:pPr>
      <w:r w:rsidRPr="00646D50">
        <w:t> </w:t>
      </w:r>
    </w:p>
    <w:p w:rsidR="00646D50" w:rsidRPr="00646D50" w:rsidRDefault="00646D50" w:rsidP="006B1046">
      <w:pPr>
        <w:bidi/>
      </w:pPr>
      <w:r w:rsidRPr="00646D50">
        <w:rPr>
          <w:b/>
          <w:bCs/>
          <w:u w:val="single"/>
          <w:rtl/>
        </w:rPr>
        <w:t>מועד אחרון להגשה: </w:t>
      </w:r>
      <w:del w:id="16" w:author="Saskia De Haan" w:date="2023-06-26T14:30:00Z">
        <w:r w:rsidRPr="00646D50" w:rsidDel="00646D50">
          <w:rPr>
            <w:b/>
            <w:bCs/>
            <w:u w:val="single"/>
            <w:rtl/>
          </w:rPr>
          <w:delText xml:space="preserve">17 </w:delText>
        </w:r>
      </w:del>
      <w:ins w:id="17" w:author="Saskia De Haan" w:date="2023-06-26T15:03:00Z">
        <w:r w:rsidR="006B1046">
          <w:rPr>
            <w:rFonts w:hint="cs"/>
            <w:b/>
            <w:bCs/>
            <w:u w:val="single"/>
            <w:rtl/>
          </w:rPr>
          <w:t>27</w:t>
        </w:r>
      </w:ins>
      <w:bookmarkStart w:id="18" w:name="_GoBack"/>
      <w:bookmarkEnd w:id="18"/>
      <w:ins w:id="19" w:author="Saskia De Haan" w:date="2023-06-26T14:30:00Z">
        <w:r w:rsidRPr="00646D50">
          <w:rPr>
            <w:b/>
            <w:bCs/>
            <w:u w:val="single"/>
            <w:rtl/>
          </w:rPr>
          <w:t xml:space="preserve"> </w:t>
        </w:r>
      </w:ins>
      <w:r w:rsidRPr="00646D50">
        <w:rPr>
          <w:b/>
          <w:bCs/>
          <w:u w:val="single"/>
          <w:rtl/>
        </w:rPr>
        <w:t>באוגוסט </w:t>
      </w:r>
      <w:del w:id="20" w:author="Saskia De Haan" w:date="2023-06-26T14:30:00Z">
        <w:r w:rsidRPr="00646D50" w:rsidDel="00646D50">
          <w:rPr>
            <w:b/>
            <w:bCs/>
            <w:u w:val="single"/>
            <w:rtl/>
          </w:rPr>
          <w:delText>2022</w:delText>
        </w:r>
      </w:del>
      <w:ins w:id="21" w:author="Saskia De Haan" w:date="2023-06-26T14:30:00Z">
        <w:r w:rsidRPr="00646D50">
          <w:rPr>
            <w:b/>
            <w:bCs/>
            <w:u w:val="single"/>
            <w:rtl/>
          </w:rPr>
          <w:t>202</w:t>
        </w:r>
        <w:r>
          <w:rPr>
            <w:rFonts w:hint="cs"/>
            <w:b/>
            <w:bCs/>
            <w:u w:val="single"/>
            <w:rtl/>
          </w:rPr>
          <w:t>3</w:t>
        </w:r>
      </w:ins>
    </w:p>
    <w:p w:rsidR="00646D50" w:rsidRPr="00646D50" w:rsidRDefault="00646D50" w:rsidP="00646D50">
      <w:pPr>
        <w:bidi/>
      </w:pPr>
      <w:r w:rsidRPr="00646D50">
        <w:t> </w:t>
      </w:r>
    </w:p>
    <w:p w:rsidR="00646D50" w:rsidRPr="00646D50" w:rsidRDefault="00646D50" w:rsidP="00646D50">
      <w:pPr>
        <w:bidi/>
      </w:pPr>
      <w:r w:rsidRPr="00646D50">
        <w:rPr>
          <w:rtl/>
        </w:rPr>
        <w:t>הליך הגשת בקשה</w:t>
      </w:r>
    </w:p>
    <w:p w:rsidR="00646D50" w:rsidRPr="00646D50" w:rsidRDefault="00646D50" w:rsidP="00646D50">
      <w:pPr>
        <w:bidi/>
      </w:pPr>
      <w:r w:rsidRPr="00646D50">
        <w:rPr>
          <w:b/>
          <w:bCs/>
          <w:rtl/>
        </w:rPr>
        <w:t>א. יש למלא את</w:t>
      </w:r>
      <w:r w:rsidRPr="00646D50">
        <w:rPr>
          <w:b/>
          <w:bCs/>
        </w:rPr>
        <w:t> </w:t>
      </w:r>
      <w:hyperlink r:id="rId5" w:history="1">
        <w:r w:rsidRPr="00646D50">
          <w:rPr>
            <w:rStyle w:val="Hyperlink"/>
            <w:rFonts w:hint="cs"/>
            <w:b/>
            <w:bCs/>
            <w:rtl/>
          </w:rPr>
          <w:t>טופס הבקשה המקוון</w:t>
        </w:r>
      </w:hyperlink>
    </w:p>
    <w:p w:rsidR="00646D50" w:rsidRPr="00646D50" w:rsidRDefault="00646D50" w:rsidP="00646D50">
      <w:pPr>
        <w:bidi/>
      </w:pPr>
      <w:r w:rsidRPr="00646D50">
        <w:rPr>
          <w:b/>
          <w:bCs/>
          <w:rtl/>
        </w:rPr>
        <w:t>ב. להעלות את המסמכים</w:t>
      </w:r>
      <w:r w:rsidRPr="00646D50">
        <w:rPr>
          <w:b/>
          <w:bCs/>
        </w:rPr>
        <w:t> </w:t>
      </w:r>
      <w:r w:rsidRPr="00646D50">
        <w:rPr>
          <w:b/>
          <w:bCs/>
          <w:rtl/>
        </w:rPr>
        <w:t>הבאים באמצעות </w:t>
      </w:r>
      <w:hyperlink r:id="rId6" w:history="1">
        <w:r w:rsidRPr="00646D50">
          <w:rPr>
            <w:rStyle w:val="Hyperlink"/>
            <w:b/>
            <w:bCs/>
            <w:rtl/>
          </w:rPr>
          <w:t>דף העלאת המסמכים</w:t>
        </w:r>
      </w:hyperlink>
      <w:r w:rsidRPr="00646D50">
        <w:t>. </w:t>
      </w:r>
      <w:r w:rsidRPr="00646D50">
        <w:rPr>
          <w:rtl/>
        </w:rPr>
        <w:t>אין לקבל חומר בכתב יד</w:t>
      </w:r>
      <w:r w:rsidRPr="00646D50">
        <w:t>.</w:t>
      </w:r>
    </w:p>
    <w:p w:rsidR="00646D50" w:rsidRPr="00646D50" w:rsidRDefault="00646D50" w:rsidP="00646D50">
      <w:pPr>
        <w:numPr>
          <w:ilvl w:val="0"/>
          <w:numId w:val="6"/>
        </w:numPr>
        <w:bidi/>
      </w:pPr>
      <w:r w:rsidRPr="00646D50">
        <w:rPr>
          <w:rtl/>
        </w:rPr>
        <w:t>טופס המלגה </w:t>
      </w:r>
      <w:r w:rsidRPr="00646D50">
        <w:t>Rothschild Fellowships Application Form</w:t>
      </w:r>
      <w:r w:rsidRPr="00646D50">
        <w:rPr>
          <w:rtl/>
        </w:rPr>
        <w:t> </w:t>
      </w:r>
      <w:hyperlink r:id="rId7" w:history="1">
        <w:r w:rsidRPr="00646D50">
          <w:rPr>
            <w:rStyle w:val="Hyperlink"/>
            <w:rFonts w:hint="cs"/>
            <w:rtl/>
          </w:rPr>
          <w:t>לחץ/י כאן להורדה</w:t>
        </w:r>
      </w:hyperlink>
      <w:ins w:id="22" w:author="Saskia De Haan" w:date="2023-06-26T14:33:00Z">
        <w:r w:rsidRPr="00646D50">
          <w:rPr>
            <w:rFonts w:hint="cs"/>
            <w:i/>
            <w:iCs/>
            <w:rtl/>
            <w:rPrChange w:id="23" w:author="Saskia De Haan" w:date="2023-06-26T14:34:00Z">
              <w:rPr>
                <w:rFonts w:hint="cs"/>
                <w:rtl/>
              </w:rPr>
            </w:rPrChange>
          </w:rPr>
          <w:t xml:space="preserve"> </w:t>
        </w:r>
      </w:ins>
      <w:ins w:id="24" w:author="Saskia De Haan" w:date="2023-06-26T14:34:00Z">
        <w:r w:rsidRPr="00646D50">
          <w:rPr>
            <w:rFonts w:hint="cs"/>
            <w:i/>
            <w:iCs/>
            <w:rtl/>
            <w:rPrChange w:id="25" w:author="Saskia De Haan" w:date="2023-06-26T14:34:00Z">
              <w:rPr>
                <w:rFonts w:hint="cs"/>
                <w:rtl/>
              </w:rPr>
            </w:rPrChange>
          </w:rPr>
          <w:t>נא ל</w:t>
        </w:r>
      </w:ins>
      <w:ins w:id="26" w:author="Saskia De Haan" w:date="2023-06-26T14:33:00Z">
        <w:r w:rsidRPr="00646D50">
          <w:rPr>
            <w:rFonts w:hint="cs"/>
            <w:i/>
            <w:iCs/>
            <w:rtl/>
            <w:rPrChange w:id="27" w:author="Saskia De Haan" w:date="2023-06-26T14:34:00Z">
              <w:rPr>
                <w:rFonts w:hint="cs"/>
                <w:rtl/>
              </w:rPr>
            </w:rPrChange>
          </w:rPr>
          <w:t xml:space="preserve">החליף עם </w:t>
        </w:r>
      </w:ins>
      <w:ins w:id="28" w:author="Saskia De Haan" w:date="2023-06-26T14:34:00Z">
        <w:r w:rsidRPr="00646D50">
          <w:rPr>
            <w:rFonts w:hint="cs"/>
            <w:i/>
            <w:iCs/>
            <w:rtl/>
            <w:rPrChange w:id="29" w:author="Saskia De Haan" w:date="2023-06-26T14:34:00Z">
              <w:rPr>
                <w:rFonts w:hint="cs"/>
                <w:rtl/>
              </w:rPr>
            </w:rPrChange>
          </w:rPr>
          <w:t>ה-</w:t>
        </w:r>
        <w:r w:rsidRPr="00646D50">
          <w:rPr>
            <w:i/>
            <w:iCs/>
            <w:rPrChange w:id="30" w:author="Saskia De Haan" w:date="2023-06-26T14:34:00Z">
              <w:rPr/>
            </w:rPrChange>
          </w:rPr>
          <w:t>application form</w:t>
        </w:r>
        <w:r w:rsidRPr="00646D50">
          <w:rPr>
            <w:rFonts w:hint="cs"/>
            <w:i/>
            <w:iCs/>
            <w:rtl/>
            <w:rPrChange w:id="31" w:author="Saskia De Haan" w:date="2023-06-26T14:34:00Z">
              <w:rPr>
                <w:rFonts w:hint="cs"/>
                <w:rtl/>
              </w:rPr>
            </w:rPrChange>
          </w:rPr>
          <w:t xml:space="preserve"> המעודכן.</w:t>
        </w:r>
      </w:ins>
    </w:p>
    <w:p w:rsidR="00646D50" w:rsidRPr="00646D50" w:rsidRDefault="00646D50" w:rsidP="00F74AAA">
      <w:pPr>
        <w:numPr>
          <w:ilvl w:val="0"/>
          <w:numId w:val="6"/>
        </w:numPr>
        <w:bidi/>
        <w:rPr>
          <w:rtl/>
        </w:rPr>
      </w:pPr>
      <w:r w:rsidRPr="00646D50">
        <w:rPr>
          <w:rtl/>
        </w:rPr>
        <w:t>קורות חיים באנגלית כולל רשימת פרסומים בפורמט האחיד של קרן "יד הנדיב" כמפורט בתקנון (</w:t>
      </w:r>
      <w:hyperlink r:id="rId8" w:history="1">
        <w:r w:rsidRPr="00646D50">
          <w:rPr>
            <w:rStyle w:val="Hyperlink"/>
            <w:rFonts w:hint="cs"/>
            <w:rtl/>
          </w:rPr>
          <w:t>לחץ/י כאן להורדת הפורמט</w:t>
        </w:r>
      </w:hyperlink>
      <w:r w:rsidRPr="00646D50">
        <w:rPr>
          <w:rtl/>
        </w:rPr>
        <w:t>) </w:t>
      </w:r>
      <w:ins w:id="32" w:author="Saskia De Haan" w:date="2023-06-26T14:35:00Z">
        <w:r w:rsidRPr="00B92B8F">
          <w:rPr>
            <w:rFonts w:hint="cs"/>
            <w:i/>
            <w:iCs/>
            <w:rtl/>
          </w:rPr>
          <w:t>נא להחליף עם ה-</w:t>
        </w:r>
      </w:ins>
      <w:ins w:id="33" w:author="Saskia De Haan" w:date="2023-06-26T14:49:00Z">
        <w:r w:rsidR="00F74AAA">
          <w:rPr>
            <w:rFonts w:hint="cs"/>
            <w:i/>
            <w:iCs/>
          </w:rPr>
          <w:t>CV</w:t>
        </w:r>
      </w:ins>
      <w:ins w:id="34" w:author="Saskia De Haan" w:date="2023-06-26T14:35:00Z">
        <w:r w:rsidRPr="00B92B8F">
          <w:rPr>
            <w:i/>
            <w:iCs/>
          </w:rPr>
          <w:t xml:space="preserve"> form</w:t>
        </w:r>
        <w:r w:rsidRPr="00B92B8F">
          <w:rPr>
            <w:rFonts w:hint="cs"/>
            <w:i/>
            <w:iCs/>
            <w:rtl/>
          </w:rPr>
          <w:t xml:space="preserve"> המעודכן.</w:t>
        </w:r>
      </w:ins>
    </w:p>
    <w:p w:rsidR="00646D50" w:rsidRPr="00646D50" w:rsidRDefault="00646D50" w:rsidP="00646D50">
      <w:pPr>
        <w:numPr>
          <w:ilvl w:val="0"/>
          <w:numId w:val="6"/>
        </w:numPr>
        <w:bidi/>
        <w:rPr>
          <w:rtl/>
        </w:rPr>
      </w:pPr>
      <w:r w:rsidRPr="00646D50">
        <w:rPr>
          <w:rtl/>
        </w:rPr>
        <w:t>גיליונות ציונים מכל שלבי הלימוד האוניברסיטאיים, כולל מאוניברסיטאות אחרות (אפשר בעברית).</w:t>
      </w:r>
    </w:p>
    <w:p w:rsidR="00646D50" w:rsidRPr="00646D50" w:rsidRDefault="00646D50" w:rsidP="00646D50">
      <w:pPr>
        <w:numPr>
          <w:ilvl w:val="0"/>
          <w:numId w:val="6"/>
        </w:numPr>
        <w:bidi/>
        <w:rPr>
          <w:rtl/>
        </w:rPr>
      </w:pPr>
      <w:r w:rsidRPr="00646D50">
        <w:rPr>
          <w:rtl/>
        </w:rPr>
        <w:t>מכתב הזמנה או קבלה אחד או יותר מהמוסד המארח או המארח העתידי, אם יש. קרן יד הנדיב אינה מתנא את ההגשה באספקת מכתב הזמנה ממקום ההשתלמות בחו"ל. בשלב זה ניתן לרשום בטופס כמה מוסדות שבהן המועמד/ת מעוניין/ת. רק מי שיזכה במלגה יצטרך להעביר לקרן יד הנדיב  עד מועד שיצוין על ידי הקרן, מכתב הזמנה ממקום ההשתלמות כדי שיקבל את הכסף.</w:t>
      </w:r>
    </w:p>
    <w:p w:rsidR="00646D50" w:rsidRPr="00646D50" w:rsidRDefault="00646D50" w:rsidP="00646D50">
      <w:pPr>
        <w:bidi/>
        <w:rPr>
          <w:rtl/>
        </w:rPr>
      </w:pPr>
      <w:r w:rsidRPr="00646D50">
        <w:rPr>
          <w:rtl/>
        </w:rPr>
        <w:t> </w:t>
      </w:r>
    </w:p>
    <w:p w:rsidR="00646D50" w:rsidRPr="00646D50" w:rsidRDefault="00646D50" w:rsidP="00F74AAA">
      <w:pPr>
        <w:numPr>
          <w:ilvl w:val="0"/>
          <w:numId w:val="6"/>
        </w:numPr>
        <w:bidi/>
        <w:pPrChange w:id="35" w:author="Saskia De Haan" w:date="2023-06-26T14:49:00Z">
          <w:pPr>
            <w:bidi/>
          </w:pPr>
        </w:pPrChange>
      </w:pPr>
      <w:r w:rsidRPr="00646D50">
        <w:rPr>
          <w:b/>
          <w:bCs/>
          <w:rtl/>
        </w:rPr>
        <w:t>ג. מכתבי המלצה – ישלח לפי</w:t>
      </w:r>
      <w:r w:rsidRPr="00646D50">
        <w:rPr>
          <w:b/>
          <w:bCs/>
        </w:rPr>
        <w:t> </w:t>
      </w:r>
      <w:r w:rsidRPr="00646D50">
        <w:fldChar w:fldCharType="begin"/>
      </w:r>
      <w:r w:rsidRPr="00646D50">
        <w:instrText xml:space="preserve"> HYPERLINK "https://scholarships2.ekmd.huji.ac.il/home/Education/EDU136-2022/Pages/Recommendations.aspx" </w:instrText>
      </w:r>
      <w:r w:rsidRPr="00646D50">
        <w:fldChar w:fldCharType="separate"/>
      </w:r>
      <w:r w:rsidRPr="00646D50">
        <w:rPr>
          <w:rStyle w:val="Hyperlink"/>
          <w:rFonts w:hint="cs"/>
          <w:b/>
          <w:bCs/>
          <w:rtl/>
        </w:rPr>
        <w:t>המנגנון המתואר כאן</w:t>
      </w:r>
      <w:r w:rsidRPr="00646D50">
        <w:fldChar w:fldCharType="end"/>
      </w:r>
      <w:r>
        <w:rPr>
          <w:rFonts w:hint="cs"/>
          <w:rtl/>
        </w:rPr>
        <w:t xml:space="preserve"> (</w:t>
      </w:r>
      <w:r w:rsidRPr="00646D50">
        <w:rPr>
          <w:rtl/>
        </w:rPr>
        <w:t>שימו לב על הנחיות לממליצים בסעיף 4</w:t>
      </w:r>
      <w:r w:rsidRPr="00646D50">
        <w:t xml:space="preserve">iii  </w:t>
      </w:r>
      <w:r w:rsidRPr="00646D50">
        <w:rPr>
          <w:rtl/>
        </w:rPr>
        <w:t>במסמך</w:t>
      </w:r>
      <w:r w:rsidRPr="00646D50">
        <w:t xml:space="preserve"> "</w:t>
      </w:r>
      <w:r w:rsidRPr="00646D50">
        <w:fldChar w:fldCharType="begin"/>
      </w:r>
      <w:r w:rsidRPr="00646D50">
        <w:instrText xml:space="preserve"> HYPERLINK "https://scholarships2.ekmd.huji.ac.il/home/Education/EDU136-2022/Pages/Scholarship.aspx" \t "_blank" </w:instrText>
      </w:r>
      <w:r w:rsidRPr="00646D50">
        <w:fldChar w:fldCharType="separate"/>
      </w:r>
      <w:r w:rsidRPr="00646D50">
        <w:rPr>
          <w:rStyle w:val="Hyperlink"/>
        </w:rPr>
        <w:t>Notes to Candidates</w:t>
      </w:r>
      <w:r w:rsidRPr="00646D50">
        <w:fldChar w:fldCharType="end"/>
      </w:r>
      <w:r>
        <w:t>"</w:t>
      </w:r>
      <w:r>
        <w:rPr>
          <w:rFonts w:hint="cs"/>
          <w:rtl/>
        </w:rPr>
        <w:t>)</w:t>
      </w:r>
      <w:ins w:id="36" w:author="Saskia De Haan" w:date="2023-06-26T14:48:00Z">
        <w:r w:rsidR="00F74AAA">
          <w:rPr>
            <w:rFonts w:hint="cs"/>
            <w:rtl/>
          </w:rPr>
          <w:t xml:space="preserve"> </w:t>
        </w:r>
        <w:r w:rsidR="00F74AAA" w:rsidRPr="00B92B8F">
          <w:rPr>
            <w:rFonts w:hint="cs"/>
            <w:i/>
            <w:iCs/>
            <w:rtl/>
          </w:rPr>
          <w:t>נא להחליף עם ה-</w:t>
        </w:r>
      </w:ins>
      <w:ins w:id="37" w:author="Saskia De Haan" w:date="2023-06-26T14:49:00Z">
        <w:r w:rsidR="00F74AAA">
          <w:rPr>
            <w:i/>
            <w:iCs/>
          </w:rPr>
          <w:t>Notes to Candidates</w:t>
        </w:r>
      </w:ins>
      <w:ins w:id="38" w:author="Saskia De Haan" w:date="2023-06-26T14:48:00Z">
        <w:r w:rsidR="00F74AAA" w:rsidRPr="00B92B8F">
          <w:rPr>
            <w:rFonts w:hint="cs"/>
            <w:i/>
            <w:iCs/>
            <w:rtl/>
          </w:rPr>
          <w:t xml:space="preserve"> המעודכן.</w:t>
        </w:r>
      </w:ins>
    </w:p>
    <w:p w:rsidR="00646D50" w:rsidRPr="00646D50" w:rsidRDefault="00646D50" w:rsidP="00646D50">
      <w:pPr>
        <w:numPr>
          <w:ilvl w:val="0"/>
          <w:numId w:val="7"/>
        </w:numPr>
        <w:bidi/>
      </w:pPr>
      <w:r w:rsidRPr="00646D50">
        <w:rPr>
          <w:rtl/>
        </w:rPr>
        <w:t>שני מכתבי המלצה באנגלית: אחד חייב להיות מהמדריך והשני מאיש סגל אקדמי בכיר אחר. למועמדים שיש להם שני מנחים, יש אפשרות לצרף שלושה מכתבי המלצה. מכתבי ההמלצה חייבים להיות באנגלית, חתומים וכמובן כתובים על נייר עם לוגו של מוסד האקדמי של הממליץ</w:t>
      </w:r>
      <w:r w:rsidRPr="00646D50">
        <w:t>.</w:t>
      </w:r>
    </w:p>
    <w:p w:rsidR="00646D50" w:rsidRPr="00646D50" w:rsidRDefault="00646D50" w:rsidP="00646D50">
      <w:pPr>
        <w:bidi/>
      </w:pPr>
      <w:r w:rsidRPr="00646D50">
        <w:rPr>
          <w:b/>
          <w:bCs/>
          <w:rtl/>
        </w:rPr>
        <w:t>ד. לסיום התהליך יש לגשת לדף </w:t>
      </w:r>
      <w:r w:rsidRPr="00646D50">
        <w:rPr>
          <w:b/>
          <w:bCs/>
        </w:rPr>
        <w:t>'</w:t>
      </w:r>
      <w:hyperlink r:id="rId9" w:history="1">
        <w:r w:rsidRPr="00646D50">
          <w:rPr>
            <w:rStyle w:val="Hyperlink"/>
            <w:rFonts w:hint="cs"/>
            <w:b/>
            <w:bCs/>
            <w:rtl/>
          </w:rPr>
          <w:t>סטטוס הגשה</w:t>
        </w:r>
      </w:hyperlink>
      <w:r w:rsidRPr="00646D50">
        <w:rPr>
          <w:b/>
          <w:bCs/>
        </w:rPr>
        <w:t>' </w:t>
      </w:r>
      <w:r w:rsidRPr="00646D50">
        <w:rPr>
          <w:b/>
          <w:bCs/>
          <w:rtl/>
        </w:rPr>
        <w:t>ולפעול לפי ההנחיות</w:t>
      </w:r>
    </w:p>
    <w:p w:rsidR="00646D50" w:rsidRPr="00646D50" w:rsidRDefault="00646D50" w:rsidP="00646D50">
      <w:pPr>
        <w:bidi/>
      </w:pPr>
      <w:r w:rsidRPr="00646D50">
        <w:rPr>
          <w:b/>
          <w:bCs/>
          <w:rtl/>
        </w:rPr>
        <w:lastRenderedPageBreak/>
        <w:t>ה</w:t>
      </w:r>
      <w:r w:rsidRPr="00646D50">
        <w:rPr>
          <w:b/>
          <w:bCs/>
        </w:rPr>
        <w:t>. </w:t>
      </w:r>
      <w:r w:rsidRPr="00646D50">
        <w:rPr>
          <w:b/>
          <w:bCs/>
          <w:rtl/>
        </w:rPr>
        <w:t>חלק מן המועמדים למלגות קרן "יד הנדיב" שהוגשו ע"י האוניברסיטה מוזמנים לראיונות אישיים בקרן. הם יקבלו הודעה על כך מן המזכירות האקדמית של האוניברסיטה העברית</w:t>
      </w:r>
      <w:r w:rsidRPr="00646D50">
        <w:rPr>
          <w:b/>
          <w:bCs/>
        </w:rPr>
        <w:t>.</w:t>
      </w:r>
    </w:p>
    <w:p w:rsidR="001D0E29" w:rsidRDefault="006B1046" w:rsidP="00646D50">
      <w:pPr>
        <w:bidi/>
        <w:rPr>
          <w:ins w:id="39" w:author="Saskia De Haan" w:date="2023-06-26T14:41:00Z"/>
          <w:rtl/>
        </w:rPr>
      </w:pPr>
    </w:p>
    <w:p w:rsidR="00F74AAA" w:rsidRPr="00F74AAA" w:rsidRDefault="00F74AAA" w:rsidP="00F74AAA">
      <w:pPr>
        <w:bidi/>
        <w:rPr>
          <w:ins w:id="40" w:author="Saskia De Haan" w:date="2023-06-26T14:41:00Z"/>
          <w:b/>
          <w:bCs/>
          <w:rtl/>
          <w:rPrChange w:id="41" w:author="Saskia De Haan" w:date="2023-06-26T14:48:00Z">
            <w:rPr>
              <w:ins w:id="42" w:author="Saskia De Haan" w:date="2023-06-26T14:41:00Z"/>
              <w:rtl/>
            </w:rPr>
          </w:rPrChange>
        </w:rPr>
      </w:pPr>
      <w:ins w:id="43" w:author="Saskia De Haan" w:date="2023-06-26T14:41:00Z">
        <w:r w:rsidRPr="00F74AAA">
          <w:rPr>
            <w:rFonts w:hint="cs"/>
            <w:b/>
            <w:bCs/>
            <w:rtl/>
            <w:rPrChange w:id="44" w:author="Saskia De Haan" w:date="2023-06-26T14:48:00Z">
              <w:rPr>
                <w:rFonts w:hint="cs"/>
                <w:rtl/>
              </w:rPr>
            </w:rPrChange>
          </w:rPr>
          <w:t>שימו לב:</w:t>
        </w:r>
      </w:ins>
    </w:p>
    <w:p w:rsidR="00F74AAA" w:rsidRPr="00F74AAA" w:rsidRDefault="00F74AAA" w:rsidP="00F74AAA">
      <w:pPr>
        <w:pStyle w:val="ListParagraph"/>
        <w:numPr>
          <w:ilvl w:val="0"/>
          <w:numId w:val="8"/>
        </w:numPr>
        <w:bidi/>
        <w:rPr>
          <w:ins w:id="45" w:author="Saskia De Haan" w:date="2023-06-26T14:41:00Z"/>
          <w:rtl/>
          <w:rPrChange w:id="46" w:author="Saskia De Haan" w:date="2023-06-26T14:41:00Z">
            <w:rPr>
              <w:ins w:id="47" w:author="Saskia De Haan" w:date="2023-06-26T14:41:00Z"/>
              <w:b/>
              <w:bCs/>
              <w:rtl/>
            </w:rPr>
          </w:rPrChange>
        </w:rPr>
      </w:pPr>
      <w:ins w:id="48" w:author="Saskia De Haan" w:date="2023-06-26T14:41:00Z">
        <w:r w:rsidRPr="00F74AAA">
          <w:rPr>
            <w:rFonts w:cs="Arial"/>
            <w:rtl/>
            <w:rPrChange w:id="49" w:author="Saskia De Haan" w:date="2023-06-26T14:41:00Z">
              <w:rPr>
                <w:rFonts w:cs="Arial"/>
                <w:b/>
                <w:bCs/>
                <w:rtl/>
              </w:rPr>
            </w:rPrChange>
          </w:rPr>
          <w:t>בשלב ההגשה לוועדה האוניברסיטאית, אין צורך להגיש מאמר שהמועמד פרסם. רק המועמדים שיוגשו מטעם האוניברסיטה, יתבקשו להעלות מאמר לאתר ההגשה של קרן "יד הנדיב".</w:t>
        </w:r>
      </w:ins>
    </w:p>
    <w:p w:rsidR="00F74AAA" w:rsidRPr="00F74AAA" w:rsidRDefault="00F74AAA" w:rsidP="00F74AAA">
      <w:pPr>
        <w:pStyle w:val="ListParagraph"/>
        <w:numPr>
          <w:ilvl w:val="0"/>
          <w:numId w:val="8"/>
        </w:numPr>
        <w:bidi/>
        <w:pPrChange w:id="50" w:author="Saskia De Haan" w:date="2023-06-26T14:43:00Z">
          <w:pPr>
            <w:bidi/>
          </w:pPr>
        </w:pPrChange>
      </w:pPr>
      <w:ins w:id="51" w:author="Saskia De Haan" w:date="2023-06-26T14:41:00Z">
        <w:r w:rsidRPr="00F74AAA">
          <w:rPr>
            <w:u w:val="single"/>
            <w:rtl/>
            <w:rPrChange w:id="52" w:author="Saskia De Haan" w:date="2023-06-26T14:41:00Z">
              <w:rPr>
                <w:rtl/>
              </w:rPr>
            </w:rPrChange>
          </w:rPr>
          <w:t>המועד האחרון להגשה הקובע הוא המועד של ההגשה ב</w:t>
        </w:r>
      </w:ins>
      <w:ins w:id="53" w:author="Saskia De Haan" w:date="2023-06-26T14:43:00Z">
        <w:r>
          <w:rPr>
            <w:rFonts w:hint="cs"/>
            <w:u w:val="single"/>
            <w:rtl/>
          </w:rPr>
          <w:t>בית הספר</w:t>
        </w:r>
      </w:ins>
      <w:ins w:id="54" w:author="Saskia De Haan" w:date="2023-06-26T14:41:00Z">
        <w:r w:rsidRPr="00F74AAA">
          <w:rPr>
            <w:u w:val="single"/>
            <w:rtl/>
            <w:rPrChange w:id="55" w:author="Saskia De Haan" w:date="2023-06-26T14:41:00Z">
              <w:rPr>
                <w:rtl/>
              </w:rPr>
            </w:rPrChange>
          </w:rPr>
          <w:t xml:space="preserve"> ואין להתייחס למועד הכתוב בהנחיות הקרן משום שהוא המועד האחרון של ההגשה לקרן יד הנדיב מטעם האוניברסיטה.</w:t>
        </w:r>
      </w:ins>
    </w:p>
    <w:sectPr w:rsidR="00F74AAA" w:rsidRPr="00F7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40D"/>
    <w:multiLevelType w:val="hybridMultilevel"/>
    <w:tmpl w:val="F102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BFB"/>
    <w:multiLevelType w:val="multilevel"/>
    <w:tmpl w:val="5DE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526DF"/>
    <w:multiLevelType w:val="multilevel"/>
    <w:tmpl w:val="D05E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F6D32"/>
    <w:multiLevelType w:val="multilevel"/>
    <w:tmpl w:val="EBA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E53F4"/>
    <w:multiLevelType w:val="multilevel"/>
    <w:tmpl w:val="156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33BF7"/>
    <w:multiLevelType w:val="multilevel"/>
    <w:tmpl w:val="7E18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B0B58"/>
    <w:multiLevelType w:val="hybridMultilevel"/>
    <w:tmpl w:val="C98A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1AA"/>
    <w:multiLevelType w:val="multilevel"/>
    <w:tmpl w:val="20C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7"/>
  </w:num>
  <w:num w:numId="6">
    <w:abstractNumId w:val="5"/>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kia De Haan">
    <w15:presenceInfo w15:providerId="AD" w15:userId="S-1-5-21-875649612-1676229135-1777090905-5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9E2"/>
    <w:rsid w:val="002113AE"/>
    <w:rsid w:val="00646D50"/>
    <w:rsid w:val="006629E2"/>
    <w:rsid w:val="006B1046"/>
    <w:rsid w:val="00BA461E"/>
    <w:rsid w:val="00C433EE"/>
    <w:rsid w:val="00C97FB1"/>
    <w:rsid w:val="00D6116D"/>
    <w:rsid w:val="00F74A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23FA"/>
  <w15:chartTrackingRefBased/>
  <w15:docId w15:val="{92CCBEA4-A05C-420C-A0C2-AF9112C5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סמך"/>
    <w:basedOn w:val="Normal"/>
    <w:next w:val="Normal"/>
    <w:link w:val="Char"/>
    <w:qFormat/>
    <w:rsid w:val="00C97FB1"/>
    <w:pPr>
      <w:shd w:val="clear" w:color="auto" w:fill="BFBFBF" w:themeFill="background1" w:themeFillShade="BF"/>
      <w:bidi/>
      <w:jc w:val="center"/>
    </w:pPr>
    <w:rPr>
      <w:rFonts w:cs="Calibri"/>
      <w:b/>
      <w:bCs/>
      <w:sz w:val="28"/>
      <w:szCs w:val="28"/>
    </w:rPr>
  </w:style>
  <w:style w:type="character" w:customStyle="1" w:styleId="Char">
    <w:name w:val="כותרת מסמך Char"/>
    <w:basedOn w:val="DefaultParagraphFont"/>
    <w:link w:val="a"/>
    <w:rsid w:val="00C97FB1"/>
    <w:rPr>
      <w:rFonts w:cs="Calibri"/>
      <w:b/>
      <w:bCs/>
      <w:sz w:val="28"/>
      <w:szCs w:val="28"/>
      <w:shd w:val="clear" w:color="auto" w:fill="BFBFBF" w:themeFill="background1" w:themeFillShade="BF"/>
    </w:rPr>
  </w:style>
  <w:style w:type="paragraph" w:customStyle="1" w:styleId="a0">
    <w:name w:val="כותרת פסקה"/>
    <w:basedOn w:val="a"/>
    <w:next w:val="Normal"/>
    <w:link w:val="Char0"/>
    <w:qFormat/>
    <w:rsid w:val="00C97FB1"/>
    <w:pPr>
      <w:shd w:val="clear" w:color="auto" w:fill="BDD6EE" w:themeFill="accent1" w:themeFillTint="66"/>
    </w:pPr>
    <w:rPr>
      <w:b w:val="0"/>
      <w:sz w:val="24"/>
      <w:szCs w:val="24"/>
    </w:rPr>
  </w:style>
  <w:style w:type="character" w:customStyle="1" w:styleId="Char0">
    <w:name w:val="כותרת פסקה Char"/>
    <w:basedOn w:val="Char"/>
    <w:link w:val="a0"/>
    <w:rsid w:val="00C97FB1"/>
    <w:rPr>
      <w:rFonts w:cs="Calibri"/>
      <w:b w:val="0"/>
      <w:bCs/>
      <w:sz w:val="24"/>
      <w:szCs w:val="24"/>
      <w:shd w:val="clear" w:color="auto" w:fill="BDD6EE" w:themeFill="accent1" w:themeFillTint="66"/>
    </w:rPr>
  </w:style>
  <w:style w:type="character" w:styleId="Hyperlink">
    <w:name w:val="Hyperlink"/>
    <w:basedOn w:val="DefaultParagraphFont"/>
    <w:uiPriority w:val="99"/>
    <w:unhideWhenUsed/>
    <w:rsid w:val="006629E2"/>
    <w:rPr>
      <w:color w:val="0563C1" w:themeColor="hyperlink"/>
      <w:u w:val="single"/>
    </w:rPr>
  </w:style>
  <w:style w:type="paragraph" w:styleId="BalloonText">
    <w:name w:val="Balloon Text"/>
    <w:basedOn w:val="Normal"/>
    <w:link w:val="BalloonTextChar"/>
    <w:uiPriority w:val="99"/>
    <w:semiHidden/>
    <w:unhideWhenUsed/>
    <w:rsid w:val="00662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9E2"/>
    <w:rPr>
      <w:rFonts w:ascii="Segoe UI" w:hAnsi="Segoe UI" w:cs="Segoe UI"/>
      <w:sz w:val="18"/>
      <w:szCs w:val="18"/>
    </w:rPr>
  </w:style>
  <w:style w:type="paragraph" w:styleId="ListParagraph">
    <w:name w:val="List Paragraph"/>
    <w:basedOn w:val="Normal"/>
    <w:uiPriority w:val="34"/>
    <w:qFormat/>
    <w:rsid w:val="0066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016838">
      <w:bodyDiv w:val="1"/>
      <w:marLeft w:val="0"/>
      <w:marRight w:val="0"/>
      <w:marTop w:val="0"/>
      <w:marBottom w:val="0"/>
      <w:divBdr>
        <w:top w:val="none" w:sz="0" w:space="0" w:color="auto"/>
        <w:left w:val="none" w:sz="0" w:space="0" w:color="auto"/>
        <w:bottom w:val="none" w:sz="0" w:space="0" w:color="auto"/>
        <w:right w:val="none" w:sz="0" w:space="0" w:color="auto"/>
      </w:divBdr>
    </w:div>
    <w:div w:id="1060248409">
      <w:bodyDiv w:val="1"/>
      <w:marLeft w:val="0"/>
      <w:marRight w:val="0"/>
      <w:marTop w:val="0"/>
      <w:marBottom w:val="0"/>
      <w:divBdr>
        <w:top w:val="none" w:sz="0" w:space="0" w:color="auto"/>
        <w:left w:val="none" w:sz="0" w:space="0" w:color="auto"/>
        <w:bottom w:val="none" w:sz="0" w:space="0" w:color="auto"/>
        <w:right w:val="none" w:sz="0" w:space="0" w:color="auto"/>
      </w:divBdr>
      <w:divsChild>
        <w:div w:id="1523087944">
          <w:marLeft w:val="0"/>
          <w:marRight w:val="0"/>
          <w:marTop w:val="75"/>
          <w:marBottom w:val="0"/>
          <w:divBdr>
            <w:top w:val="none" w:sz="0" w:space="0" w:color="auto"/>
            <w:left w:val="none" w:sz="0" w:space="0" w:color="auto"/>
            <w:bottom w:val="none" w:sz="0" w:space="0" w:color="auto"/>
            <w:right w:val="none" w:sz="0" w:space="0" w:color="auto"/>
          </w:divBdr>
          <w:divsChild>
            <w:div w:id="17131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Education/EDU136-2022/Pages/Scholarship.aspx"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scholarships2.ekmd.huji.ac.il/home/Education/EDU136-2022/Pages/Scholarship.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s2.ekmd.huji.ac.il/home/Education/EDU136-2022/Pages/DocumentsUpload.aspx" TargetMode="External"/><Relationship Id="rId11" Type="http://schemas.microsoft.com/office/2011/relationships/people" Target="people.xml"/><Relationship Id="rId5" Type="http://schemas.openxmlformats.org/officeDocument/2006/relationships/hyperlink" Target="https://scholarships2.ekmd.huji.ac.il/home/Education/EDU136-2022/Pages/Form.aspx" TargetMode="Externa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ships2.ekmd.huji.ac.il/home/Education/EDU136-2022/Pages/SubmissionStatus.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A1468076-742F-4B1F-856F-BE3817A1BE7E}"/>
</file>

<file path=customXml/itemProps2.xml><?xml version="1.0" encoding="utf-8"?>
<ds:datastoreItem xmlns:ds="http://schemas.openxmlformats.org/officeDocument/2006/customXml" ds:itemID="{A3E3479D-8A39-4EF4-9EA9-720EB2CA88D3}"/>
</file>

<file path=customXml/itemProps3.xml><?xml version="1.0" encoding="utf-8"?>
<ds:datastoreItem xmlns:ds="http://schemas.openxmlformats.org/officeDocument/2006/customXml" ds:itemID="{20437B47-7837-4CD1-A420-952EF6F4E7A7}"/>
</file>

<file path=docProps/app.xml><?xml version="1.0" encoding="utf-8"?>
<Properties xmlns="http://schemas.openxmlformats.org/officeDocument/2006/extended-properties" xmlns:vt="http://schemas.openxmlformats.org/officeDocument/2006/docPropsVTypes">
  <Template>Normal</Template>
  <TotalTime>43</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De Haan</dc:creator>
  <cp:keywords/>
  <dc:description/>
  <cp:lastModifiedBy>Saskia De Haan</cp:lastModifiedBy>
  <cp:revision>3</cp:revision>
  <dcterms:created xsi:type="dcterms:W3CDTF">2023-06-26T11:21:00Z</dcterms:created>
  <dcterms:modified xsi:type="dcterms:W3CDTF">2023-06-26T12:04:00Z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