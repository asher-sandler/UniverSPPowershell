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C4" w:rsidRPr="00C951C4" w:rsidRDefault="00C951C4" w:rsidP="00E23986">
      <w:pPr>
        <w:bidi/>
      </w:pPr>
      <w:r w:rsidRPr="00C951C4">
        <w:rPr>
          <w:rtl/>
        </w:rPr>
        <w:t xml:space="preserve">תכנית הברונית </w:t>
      </w:r>
      <w:proofErr w:type="spellStart"/>
      <w:r w:rsidRPr="00C951C4">
        <w:rPr>
          <w:rtl/>
        </w:rPr>
        <w:t>אריאן</w:t>
      </w:r>
      <w:proofErr w:type="spellEnd"/>
      <w:r w:rsidRPr="00C951C4">
        <w:rPr>
          <w:rtl/>
        </w:rPr>
        <w:t xml:space="preserve"> דה-רוטשילד לתלמידות דוקטורט - תשפ"</w:t>
      </w:r>
      <w:del w:id="0" w:author="Saskia De Haan" w:date="2022-06-19T13:39:00Z">
        <w:r w:rsidRPr="00C951C4" w:rsidDel="00C951C4">
          <w:rPr>
            <w:rtl/>
          </w:rPr>
          <w:delText>ב</w:delText>
        </w:r>
      </w:del>
      <w:ins w:id="1" w:author="Saskia De Haan" w:date="2022-06-19T13:39:00Z">
        <w:r>
          <w:rPr>
            <w:rFonts w:hint="cs"/>
            <w:rtl/>
          </w:rPr>
          <w:t>ג</w:t>
        </w:r>
      </w:ins>
      <w:r w:rsidRPr="00C951C4">
        <w:br/>
      </w:r>
      <w:del w:id="2" w:author="Saskia De Haan" w:date="2022-06-19T16:15:00Z">
        <w:r w:rsidRPr="00C951C4" w:rsidDel="00E23986">
          <w:delText>(</w:delText>
        </w:r>
      </w:del>
      <w:ins w:id="3" w:author="Saskia De Haan" w:date="2022-06-19T16:15:00Z">
        <w:r w:rsidR="00E23986">
          <w:rPr>
            <w:rFonts w:hint="cs"/>
            <w:rtl/>
          </w:rPr>
          <w:t>(</w:t>
        </w:r>
      </w:ins>
      <w:bookmarkStart w:id="4" w:name="_GoBack"/>
      <w:bookmarkEnd w:id="4"/>
      <w:del w:id="5" w:author="Saskia De Haan" w:date="2022-06-19T13:39:00Z">
        <w:r w:rsidRPr="00C951C4" w:rsidDel="00C951C4">
          <w:delText>2021-2022</w:delText>
        </w:r>
      </w:del>
      <w:ins w:id="6" w:author="Saskia De Haan" w:date="2022-06-19T13:39:00Z">
        <w:r>
          <w:rPr>
            <w:rFonts w:hint="cs"/>
            <w:rtl/>
          </w:rPr>
          <w:t>2022-2023</w:t>
        </w:r>
      </w:ins>
      <w:del w:id="7" w:author="Saskia De Haan" w:date="2022-06-19T16:15:00Z">
        <w:r w:rsidRPr="00C951C4" w:rsidDel="00E23986">
          <w:delText>) </w:delText>
        </w:r>
      </w:del>
      <w:ins w:id="8" w:author="Saskia De Haan" w:date="2022-06-19T16:15:00Z">
        <w:r w:rsidR="00E23986">
          <w:rPr>
            <w:rFonts w:hint="cs"/>
            <w:rtl/>
          </w:rPr>
          <w:t>)</w:t>
        </w:r>
      </w:ins>
    </w:p>
    <w:p w:rsidR="00C951C4" w:rsidRPr="00C951C4" w:rsidRDefault="00C951C4" w:rsidP="00C951C4">
      <w:pPr>
        <w:bidi/>
      </w:pPr>
      <w:r w:rsidRPr="00C951C4">
        <w:t> </w:t>
      </w:r>
    </w:p>
    <w:p w:rsidR="00C951C4" w:rsidRPr="00C951C4" w:rsidRDefault="00C951C4" w:rsidP="00C951C4">
      <w:pPr>
        <w:bidi/>
      </w:pPr>
      <w:r w:rsidRPr="00C951C4">
        <w:rPr>
          <w:rtl/>
        </w:rPr>
        <w:t>תכנית "</w:t>
      </w:r>
      <w:proofErr w:type="spellStart"/>
      <w:r w:rsidRPr="00C951C4">
        <w:rPr>
          <w:rtl/>
        </w:rPr>
        <w:t>אריאן</w:t>
      </w:r>
      <w:proofErr w:type="spellEnd"/>
      <w:r w:rsidRPr="00C951C4">
        <w:rPr>
          <w:rtl/>
        </w:rPr>
        <w:t xml:space="preserve"> דה רוטשילד לתלמידות דוקטורט", שנוסדה ע"י קרן אדמונד דה רוטשילד ב-2009, מעניקה מלגות לתלמידות מצטיינות לתואר שלישי מתחומי מחקר שונים, הלומדות באוניברסיטאות מחקר בישראל</w:t>
      </w:r>
      <w:r w:rsidRPr="00C951C4">
        <w:t>.</w:t>
      </w:r>
    </w:p>
    <w:p w:rsidR="00C951C4" w:rsidRPr="00C951C4" w:rsidRDefault="00C951C4" w:rsidP="00C951C4">
      <w:pPr>
        <w:bidi/>
        <w:rPr>
          <w:u w:val="single"/>
        </w:rPr>
      </w:pPr>
      <w:r w:rsidRPr="00C951C4">
        <w:rPr>
          <w:u w:val="single"/>
          <w:rtl/>
        </w:rPr>
        <w:t>קריטריונים לבחירת המועמדות</w:t>
      </w:r>
    </w:p>
    <w:p w:rsidR="00C951C4" w:rsidRPr="00C951C4" w:rsidRDefault="00C951C4" w:rsidP="00C951C4">
      <w:pPr>
        <w:bidi/>
      </w:pPr>
      <w:r w:rsidRPr="00C951C4">
        <w:rPr>
          <w:rtl/>
        </w:rPr>
        <w:t xml:space="preserve">המלגות מיועדות לסטודנטיות מצטיינות, תושבות ישראל ובעלות אזרחות ישראלית, שרשומות ללימודי דוקטורט בשנת הלימודים </w:t>
      </w:r>
      <w:del w:id="9" w:author="Saskia De Haan" w:date="2022-06-19T13:40:00Z">
        <w:r w:rsidRPr="00C951C4" w:rsidDel="00C951C4">
          <w:rPr>
            <w:rtl/>
          </w:rPr>
          <w:delText>תש"פב</w:delText>
        </w:r>
      </w:del>
      <w:ins w:id="10" w:author="Saskia De Haan" w:date="2022-06-19T13:40:00Z">
        <w:r>
          <w:rPr>
            <w:rFonts w:hint="cs"/>
            <w:rtl/>
          </w:rPr>
          <w:t>תשפ"ג</w:t>
        </w:r>
      </w:ins>
      <w:r w:rsidRPr="00C951C4">
        <w:rPr>
          <w:rtl/>
        </w:rPr>
        <w:t xml:space="preserve"> והתחילו את לימודיהן לא לפני חודש אוקטובר </w:t>
      </w:r>
      <w:del w:id="11" w:author="Saskia De Haan" w:date="2022-06-19T13:40:00Z">
        <w:r w:rsidRPr="00C951C4" w:rsidDel="00C951C4">
          <w:rPr>
            <w:rtl/>
          </w:rPr>
          <w:delText>2020</w:delText>
        </w:r>
      </w:del>
      <w:ins w:id="12" w:author="Saskia De Haan" w:date="2022-06-19T13:40:00Z">
        <w:r w:rsidRPr="00C951C4">
          <w:rPr>
            <w:rtl/>
          </w:rPr>
          <w:t>202</w:t>
        </w:r>
        <w:r>
          <w:rPr>
            <w:rFonts w:hint="cs"/>
            <w:rtl/>
          </w:rPr>
          <w:t>1</w:t>
        </w:r>
      </w:ins>
      <w:r w:rsidRPr="00C951C4">
        <w:t>.</w:t>
      </w:r>
    </w:p>
    <w:p w:rsidR="00C951C4" w:rsidRPr="00C951C4" w:rsidRDefault="00C951C4" w:rsidP="00C951C4">
      <w:pPr>
        <w:bidi/>
      </w:pPr>
      <w:r w:rsidRPr="00C951C4">
        <w:rPr>
          <w:rtl/>
        </w:rPr>
        <w:t>המלגות תוענקנה עפ"י הקריטריונים הבאים</w:t>
      </w:r>
      <w:r w:rsidRPr="00C951C4">
        <w:t>:</w:t>
      </w:r>
    </w:p>
    <w:p w:rsidR="00C951C4" w:rsidRPr="00C951C4" w:rsidRDefault="00C951C4" w:rsidP="00C951C4">
      <w:pPr>
        <w:numPr>
          <w:ilvl w:val="0"/>
          <w:numId w:val="1"/>
        </w:numPr>
        <w:bidi/>
      </w:pPr>
      <w:r w:rsidRPr="00C951C4">
        <w:rPr>
          <w:rtl/>
        </w:rPr>
        <w:t>הצטיינות אקדמית</w:t>
      </w:r>
    </w:p>
    <w:p w:rsidR="00C951C4" w:rsidRPr="00C951C4" w:rsidRDefault="00C951C4" w:rsidP="00C951C4">
      <w:pPr>
        <w:numPr>
          <w:ilvl w:val="0"/>
          <w:numId w:val="1"/>
        </w:numPr>
        <w:bidi/>
      </w:pPr>
      <w:r w:rsidRPr="00C951C4">
        <w:rPr>
          <w:rtl/>
        </w:rPr>
        <w:t>רקע אישי הכולל ייצוג מגוון של החברה הישראלית</w:t>
      </w:r>
    </w:p>
    <w:p w:rsidR="00C951C4" w:rsidRPr="00C951C4" w:rsidRDefault="00C951C4" w:rsidP="00C951C4">
      <w:pPr>
        <w:numPr>
          <w:ilvl w:val="0"/>
          <w:numId w:val="1"/>
        </w:numPr>
        <w:bidi/>
      </w:pPr>
      <w:r w:rsidRPr="00C951C4">
        <w:rPr>
          <w:rtl/>
        </w:rPr>
        <w:t>עשייה חברתית ו/או מנהיגות</w:t>
      </w:r>
    </w:p>
    <w:p w:rsidR="00C951C4" w:rsidRPr="00C951C4" w:rsidRDefault="00C951C4" w:rsidP="00C951C4">
      <w:pPr>
        <w:bidi/>
      </w:pPr>
      <w:r w:rsidRPr="00C951C4">
        <w:t> </w:t>
      </w:r>
    </w:p>
    <w:p w:rsidR="00C951C4" w:rsidRPr="00C951C4" w:rsidRDefault="00C951C4" w:rsidP="00C951C4">
      <w:pPr>
        <w:bidi/>
        <w:rPr>
          <w:u w:val="single"/>
        </w:rPr>
      </w:pPr>
      <w:r w:rsidRPr="00C951C4">
        <w:rPr>
          <w:u w:val="single"/>
          <w:rtl/>
        </w:rPr>
        <w:t>מלגות ומענקים</w:t>
      </w:r>
    </w:p>
    <w:p w:rsidR="00C951C4" w:rsidRDefault="00C951C4" w:rsidP="00C951C4">
      <w:pPr>
        <w:numPr>
          <w:ilvl w:val="0"/>
          <w:numId w:val="2"/>
        </w:numPr>
        <w:bidi/>
        <w:rPr>
          <w:ins w:id="13" w:author="Saskia De Haan" w:date="2022-06-19T13:45:00Z"/>
        </w:rPr>
      </w:pPr>
      <w:ins w:id="14" w:author="Saskia De Haan" w:date="2022-06-19T13:45:00Z">
        <w:r>
          <w:rPr>
            <w:rFonts w:cs="Arial"/>
            <w:rtl/>
          </w:rPr>
          <w:t xml:space="preserve">המלגה היא בסך </w:t>
        </w:r>
        <w:r>
          <w:rPr>
            <w:rFonts w:cs="Arial" w:hint="cs"/>
            <w:rtl/>
          </w:rPr>
          <w:t>100,000</w:t>
        </w:r>
        <w:r>
          <w:rPr>
            <w:rFonts w:cs="Arial"/>
            <w:rtl/>
          </w:rPr>
          <w:t xml:space="preserve"> ₪ למשך ארבע שנים, סה"כ </w:t>
        </w:r>
        <w:r>
          <w:rPr>
            <w:rFonts w:cs="Arial" w:hint="cs"/>
            <w:rtl/>
          </w:rPr>
          <w:t>400,000</w:t>
        </w:r>
      </w:ins>
      <w:ins w:id="15" w:author="Saskia De Haan" w:date="2022-06-19T13:46:00Z">
        <w:r>
          <w:rPr>
            <w:rFonts w:cs="Arial" w:hint="cs"/>
            <w:rtl/>
          </w:rPr>
          <w:t xml:space="preserve"> ₪.</w:t>
        </w:r>
      </w:ins>
    </w:p>
    <w:p w:rsidR="00C951C4" w:rsidRPr="00C951C4" w:rsidRDefault="00C951C4" w:rsidP="00C951C4">
      <w:pPr>
        <w:numPr>
          <w:ilvl w:val="0"/>
          <w:numId w:val="2"/>
        </w:numPr>
        <w:bidi/>
        <w:rPr>
          <w:ins w:id="16" w:author="Saskia De Haan" w:date="2022-06-19T13:46:00Z"/>
          <w:rPrChange w:id="17" w:author="Saskia De Haan" w:date="2022-06-19T13:46:00Z">
            <w:rPr>
              <w:ins w:id="18" w:author="Saskia De Haan" w:date="2022-06-19T13:46:00Z"/>
              <w:rFonts w:cs="Arial"/>
              <w:rtl/>
            </w:rPr>
          </w:rPrChange>
        </w:rPr>
      </w:pPr>
      <w:ins w:id="19" w:author="Saskia De Haan" w:date="2022-06-19T13:45:00Z">
        <w:r>
          <w:rPr>
            <w:rFonts w:cs="Arial"/>
            <w:rtl/>
          </w:rPr>
          <w:t xml:space="preserve">בנוסף, זוכה המשתתפת בתכנית במענק מחקר בסך </w:t>
        </w:r>
      </w:ins>
      <w:ins w:id="20" w:author="Saskia De Haan" w:date="2022-06-19T13:46:00Z">
        <w:r>
          <w:rPr>
            <w:rFonts w:cs="Arial" w:hint="cs"/>
            <w:rtl/>
          </w:rPr>
          <w:t>20,000</w:t>
        </w:r>
      </w:ins>
      <w:ins w:id="21" w:author="Saskia De Haan" w:date="2022-06-19T13:45:00Z">
        <w:r w:rsidRPr="00C951C4">
          <w:rPr>
            <w:rFonts w:cs="Arial"/>
            <w:rtl/>
          </w:rPr>
          <w:t>₪</w:t>
        </w:r>
      </w:ins>
      <w:ins w:id="22" w:author="Saskia De Haan" w:date="2022-06-19T13:46:00Z">
        <w:r>
          <w:rPr>
            <w:rFonts w:cs="Arial" w:hint="cs"/>
            <w:rtl/>
          </w:rPr>
          <w:t>.</w:t>
        </w:r>
      </w:ins>
    </w:p>
    <w:p w:rsidR="00C951C4" w:rsidRPr="00C951C4" w:rsidDel="00C951C4" w:rsidRDefault="00C951C4" w:rsidP="00C951C4">
      <w:pPr>
        <w:numPr>
          <w:ilvl w:val="0"/>
          <w:numId w:val="2"/>
        </w:numPr>
        <w:bidi/>
        <w:rPr>
          <w:del w:id="23" w:author="Saskia De Haan" w:date="2022-06-19T13:45:00Z"/>
        </w:rPr>
      </w:pPr>
      <w:del w:id="24" w:author="Saskia De Haan" w:date="2022-06-19T13:45:00Z">
        <w:r w:rsidRPr="00C951C4" w:rsidDel="00C951C4">
          <w:rPr>
            <w:rtl/>
          </w:rPr>
          <w:delText>מלגות - הקרן מעניקה מידי שנה ארבע מלגות לדוקטורנטיות חדשות. המלגה, בסך 60,000 ₪ לשנה (הכוללת שכר לימוד ומלגת מחיה) מוענקת לתקופה של ארבע שנים או עד קבלת אישור הדוקטורט, המוקדם מבין השניים</w:delText>
        </w:r>
        <w:r w:rsidRPr="00C951C4" w:rsidDel="00C951C4">
          <w:delText>.</w:delText>
        </w:r>
      </w:del>
    </w:p>
    <w:p w:rsidR="00C951C4" w:rsidRPr="00C951C4" w:rsidDel="00C951C4" w:rsidRDefault="00C951C4" w:rsidP="00C951C4">
      <w:pPr>
        <w:numPr>
          <w:ilvl w:val="0"/>
          <w:numId w:val="2"/>
        </w:numPr>
        <w:bidi/>
        <w:rPr>
          <w:del w:id="25" w:author="Saskia De Haan" w:date="2022-06-19T13:45:00Z"/>
        </w:rPr>
      </w:pPr>
      <w:del w:id="26" w:author="Saskia De Haan" w:date="2022-06-19T13:45:00Z">
        <w:r w:rsidRPr="00C951C4" w:rsidDel="00C951C4">
          <w:rPr>
            <w:rtl/>
          </w:rPr>
          <w:delText>מענקים - בשנה השנייה לתכנית, מוענק לדוקטורנטית מענק חד פעמי בסך 20,000₪ להצגת המחקר בכנסים בינלאומיים בחו"ל ולקידום הצרכים האקדמיים הקשורים במחקר ובאפשרות ללימודי פוסט דוקטורט בעתיד</w:delText>
        </w:r>
        <w:r w:rsidRPr="00C951C4" w:rsidDel="00C951C4">
          <w:delText>.</w:delText>
        </w:r>
      </w:del>
    </w:p>
    <w:p w:rsidR="00C951C4" w:rsidRPr="00C951C4" w:rsidDel="00C951C4" w:rsidRDefault="00C951C4" w:rsidP="00C951C4">
      <w:pPr>
        <w:numPr>
          <w:ilvl w:val="0"/>
          <w:numId w:val="2"/>
        </w:numPr>
        <w:bidi/>
        <w:rPr>
          <w:del w:id="27" w:author="Saskia De Haan" w:date="2022-06-19T13:45:00Z"/>
        </w:rPr>
      </w:pPr>
      <w:del w:id="28" w:author="Saskia De Haan" w:date="2022-06-19T13:45:00Z">
        <w:r w:rsidRPr="00C951C4" w:rsidDel="00C951C4">
          <w:rPr>
            <w:rtl/>
          </w:rPr>
          <w:delText>מצי'נג מהמוסד השותף - המוסד האקדמי השותף לתכנית מעניק לכל דוקטורנטית מידי שנה כספי מצ'ינג בסך 40,000 ₪, סה"כ 160,000 ₪ לארבעת השנים במהלכן הדוקטורנטית משתתפת בתכנית</w:delText>
        </w:r>
        <w:r w:rsidRPr="00C951C4" w:rsidDel="00C951C4">
          <w:delText>.</w:delText>
        </w:r>
      </w:del>
    </w:p>
    <w:p w:rsidR="00C951C4" w:rsidRPr="00C951C4" w:rsidRDefault="00C951C4" w:rsidP="00C951C4">
      <w:pPr>
        <w:numPr>
          <w:ilvl w:val="0"/>
          <w:numId w:val="2"/>
        </w:numPr>
        <w:bidi/>
      </w:pPr>
      <w:r w:rsidRPr="00C951C4">
        <w:rPr>
          <w:rtl/>
        </w:rPr>
        <w:t xml:space="preserve">לא תוענק במקביל למגה זו מלגה נוספת מקרן תחרותית חיצונית כגון מלגות </w:t>
      </w:r>
      <w:proofErr w:type="spellStart"/>
      <w:r w:rsidRPr="00C951C4">
        <w:rPr>
          <w:rtl/>
        </w:rPr>
        <w:t>קלור</w:t>
      </w:r>
      <w:proofErr w:type="spellEnd"/>
      <w:r w:rsidRPr="00C951C4">
        <w:rPr>
          <w:rtl/>
        </w:rPr>
        <w:t xml:space="preserve">, עזריאלי </w:t>
      </w:r>
      <w:proofErr w:type="spellStart"/>
      <w:r w:rsidRPr="00C951C4">
        <w:rPr>
          <w:rtl/>
        </w:rPr>
        <w:t>ואדמס</w:t>
      </w:r>
      <w:proofErr w:type="spellEnd"/>
    </w:p>
    <w:p w:rsidR="00C951C4" w:rsidRPr="00C951C4" w:rsidRDefault="00C951C4" w:rsidP="00C951C4">
      <w:pPr>
        <w:bidi/>
        <w:rPr>
          <w:u w:val="single"/>
        </w:rPr>
      </w:pPr>
      <w:r w:rsidRPr="00C951C4">
        <w:rPr>
          <w:u w:val="single"/>
          <w:rtl/>
        </w:rPr>
        <w:t>התנדבות למען הקהילה</w:t>
      </w:r>
    </w:p>
    <w:p w:rsidR="00C951C4" w:rsidRPr="00C951C4" w:rsidRDefault="00C951C4" w:rsidP="00C951C4">
      <w:pPr>
        <w:bidi/>
      </w:pPr>
      <w:r w:rsidRPr="00C951C4">
        <w:rPr>
          <w:rtl/>
        </w:rPr>
        <w:t>מקבלות המלגה מתחייבות לעסוק במהלך לימודיהן בפעילות התנדבותית בעלת אופי חינוכי, ובכך לחזק צעירים וצעירות ולהוות עבורם מודל לחיקוי למצוינות ולנתינה לקהילה. היקף ההתנדבות הינו 56 שעות בשנה, בכל אחת מארבעת שנות השתתפותן בתכנית</w:t>
      </w:r>
      <w:r w:rsidRPr="00C951C4">
        <w:t>.</w:t>
      </w:r>
    </w:p>
    <w:p w:rsidR="00C951C4" w:rsidRPr="00C951C4" w:rsidRDefault="00C951C4" w:rsidP="00C951C4">
      <w:pPr>
        <w:bidi/>
      </w:pPr>
      <w:r w:rsidRPr="00C951C4">
        <w:t> </w:t>
      </w:r>
    </w:p>
    <w:p w:rsidR="00C951C4" w:rsidRPr="00C951C4" w:rsidRDefault="00C951C4" w:rsidP="00C951C4">
      <w:pPr>
        <w:bidi/>
        <w:rPr>
          <w:u w:val="single"/>
        </w:rPr>
      </w:pPr>
      <w:r w:rsidRPr="00C951C4">
        <w:rPr>
          <w:rFonts w:hint="cs"/>
          <w:u w:val="single"/>
          <w:rtl/>
        </w:rPr>
        <w:t>הליך הגשת מועמדות</w:t>
      </w:r>
    </w:p>
    <w:p w:rsidR="00C951C4" w:rsidRPr="00C951C4" w:rsidRDefault="00C951C4" w:rsidP="00C951C4">
      <w:pPr>
        <w:bidi/>
      </w:pPr>
      <w:r w:rsidRPr="00C951C4">
        <w:rPr>
          <w:rFonts w:hint="cs"/>
          <w:b/>
          <w:bCs/>
          <w:rtl/>
        </w:rPr>
        <w:t>א. יש למלא את </w:t>
      </w:r>
      <w:hyperlink r:id="rId5" w:history="1">
        <w:r w:rsidRPr="00C951C4">
          <w:rPr>
            <w:rStyle w:val="Hyperlink"/>
            <w:b/>
            <w:bCs/>
            <w:rtl/>
          </w:rPr>
          <w:t>טופס הבקשה המקוון</w:t>
        </w:r>
      </w:hyperlink>
    </w:p>
    <w:p w:rsidR="00C951C4" w:rsidRPr="00C951C4" w:rsidRDefault="00C951C4" w:rsidP="00335E55">
      <w:pPr>
        <w:bidi/>
      </w:pPr>
      <w:r w:rsidRPr="00C951C4">
        <w:rPr>
          <w:rFonts w:hint="cs"/>
          <w:b/>
          <w:bCs/>
          <w:rtl/>
        </w:rPr>
        <w:lastRenderedPageBreak/>
        <w:t xml:space="preserve">ב. להעלות את המסמכים </w:t>
      </w:r>
      <w:del w:id="29" w:author="Saskia De Haan" w:date="2022-06-19T14:03:00Z">
        <w:r w:rsidRPr="00C951C4" w:rsidDel="00335E55">
          <w:rPr>
            <w:rFonts w:hint="cs"/>
            <w:b/>
            <w:bCs/>
            <w:rtl/>
          </w:rPr>
          <w:delText>הבאים </w:delText>
        </w:r>
      </w:del>
      <w:ins w:id="30" w:author="Saskia De Haan" w:date="2022-06-19T14:03:00Z">
        <w:r w:rsidR="00335E55">
          <w:rPr>
            <w:rFonts w:hint="cs"/>
            <w:b/>
            <w:bCs/>
            <w:rtl/>
          </w:rPr>
          <w:t>המפורטים ב</w:t>
        </w:r>
      </w:ins>
      <w:ins w:id="31" w:author="Saskia De Haan" w:date="2022-06-19T16:08:00Z">
        <w:r w:rsidR="004773C8">
          <w:rPr>
            <w:rFonts w:hint="cs"/>
            <w:b/>
            <w:bCs/>
            <w:rtl/>
          </w:rPr>
          <w:t>קול קורא</w:t>
        </w:r>
      </w:ins>
      <w:ins w:id="32" w:author="Saskia De Haan" w:date="2022-06-19T14:03:00Z">
        <w:r w:rsidR="00335E55" w:rsidRPr="00C951C4">
          <w:rPr>
            <w:rFonts w:hint="cs"/>
            <w:b/>
            <w:bCs/>
            <w:rtl/>
          </w:rPr>
          <w:t> </w:t>
        </w:r>
      </w:ins>
      <w:r w:rsidRPr="00C951C4">
        <w:rPr>
          <w:rFonts w:hint="cs"/>
          <w:b/>
          <w:bCs/>
          <w:rtl/>
        </w:rPr>
        <w:t>באנגלית</w:t>
      </w:r>
      <w:r w:rsidRPr="00C951C4">
        <w:rPr>
          <w:rFonts w:hint="cs"/>
          <w:b/>
          <w:bCs/>
        </w:rPr>
        <w:t> </w:t>
      </w:r>
      <w:r w:rsidRPr="00C951C4">
        <w:rPr>
          <w:rFonts w:hint="cs"/>
          <w:b/>
          <w:bCs/>
          <w:rtl/>
        </w:rPr>
        <w:t>לתיקיית העלאת מסמכים אישית לפי </w:t>
      </w:r>
      <w:hyperlink r:id="rId6" w:tgtFrame="_blank" w:history="1">
        <w:r w:rsidRPr="00C951C4">
          <w:rPr>
            <w:rStyle w:val="Hyperlink"/>
            <w:b/>
            <w:bCs/>
            <w:rtl/>
          </w:rPr>
          <w:t>ההוראות המופיעות כאן</w:t>
        </w:r>
      </w:hyperlink>
    </w:p>
    <w:p w:rsidR="00C951C4" w:rsidRPr="00C951C4" w:rsidDel="004773C8" w:rsidRDefault="00C951C4" w:rsidP="00C951C4">
      <w:pPr>
        <w:numPr>
          <w:ilvl w:val="0"/>
          <w:numId w:val="3"/>
        </w:numPr>
        <w:bidi/>
        <w:rPr>
          <w:del w:id="33" w:author="Saskia De Haan" w:date="2022-06-19T16:11:00Z"/>
        </w:rPr>
      </w:pPr>
      <w:del w:id="34" w:author="Saskia De Haan" w:date="2022-06-19T16:11:00Z">
        <w:r w:rsidRPr="00C951C4" w:rsidDel="004773C8">
          <w:rPr>
            <w:rtl/>
          </w:rPr>
          <w:delText>קורות חיים ופרטים אישיים (על הפרטים האישיים לכלול: שם + משפחה, ת.ז, ת. לידה, מקום לידה, שנת עליה, כתובת מגורים, טלפון נייד, כותבת דוא"ל, מצב משפחתי, פקולטה, מחלקה, נושא המחקר, שם המנחה)</w:delText>
        </w:r>
      </w:del>
    </w:p>
    <w:p w:rsidR="00C951C4" w:rsidRPr="00C951C4" w:rsidDel="004773C8" w:rsidRDefault="00C951C4" w:rsidP="00C951C4">
      <w:pPr>
        <w:numPr>
          <w:ilvl w:val="0"/>
          <w:numId w:val="4"/>
        </w:numPr>
        <w:bidi/>
        <w:rPr>
          <w:del w:id="35" w:author="Saskia De Haan" w:date="2022-06-19T16:11:00Z"/>
          <w:rtl/>
        </w:rPr>
      </w:pPr>
      <w:del w:id="36" w:author="Saskia De Haan" w:date="2022-06-19T16:11:00Z">
        <w:r w:rsidRPr="00C951C4" w:rsidDel="004773C8">
          <w:rPr>
            <w:rtl/>
          </w:rPr>
          <w:delText>רשימת פרסומים (כולל הופעה בכנסים), רשימת פרסי הצטיינות</w:delText>
        </w:r>
      </w:del>
    </w:p>
    <w:p w:rsidR="00C951C4" w:rsidRPr="00C951C4" w:rsidDel="004773C8" w:rsidRDefault="00C951C4" w:rsidP="00C951C4">
      <w:pPr>
        <w:numPr>
          <w:ilvl w:val="0"/>
          <w:numId w:val="4"/>
        </w:numPr>
        <w:bidi/>
        <w:rPr>
          <w:del w:id="37" w:author="Saskia De Haan" w:date="2022-06-19T16:11:00Z"/>
        </w:rPr>
      </w:pPr>
      <w:del w:id="38" w:author="Saskia De Haan" w:date="2022-06-19T16:11:00Z">
        <w:r w:rsidRPr="00C951C4" w:rsidDel="004773C8">
          <w:rPr>
            <w:rtl/>
          </w:rPr>
          <w:delText>גיליונות ציונים מכל שנות הלימודים הגבוהים</w:delText>
        </w:r>
      </w:del>
    </w:p>
    <w:p w:rsidR="00C951C4" w:rsidRPr="00C951C4" w:rsidDel="004773C8" w:rsidRDefault="00C951C4" w:rsidP="00C951C4">
      <w:pPr>
        <w:numPr>
          <w:ilvl w:val="0"/>
          <w:numId w:val="4"/>
        </w:numPr>
        <w:bidi/>
        <w:rPr>
          <w:del w:id="39" w:author="Saskia De Haan" w:date="2022-06-19T16:11:00Z"/>
        </w:rPr>
      </w:pPr>
      <w:del w:id="40" w:author="Saskia De Haan" w:date="2022-06-19T16:11:00Z">
        <w:r w:rsidRPr="00C951C4" w:rsidDel="004773C8">
          <w:rPr>
            <w:rtl/>
          </w:rPr>
          <w:delText>מכתב פניה של המועמדת, הכולל בין היתר פרטים על עשייה חברתית (עד שני עמודים)</w:delText>
        </w:r>
      </w:del>
    </w:p>
    <w:p w:rsidR="00C951C4" w:rsidRPr="00C951C4" w:rsidRDefault="00C951C4" w:rsidP="00C951C4">
      <w:pPr>
        <w:numPr>
          <w:ilvl w:val="0"/>
          <w:numId w:val="5"/>
        </w:numPr>
        <w:bidi/>
      </w:pPr>
      <w:del w:id="41" w:author="Saskia De Haan" w:date="2022-06-19T16:11:00Z">
        <w:r w:rsidRPr="00C951C4" w:rsidDel="004773C8">
          <w:rPr>
            <w:rtl/>
          </w:rPr>
          <w:delText>תקציר תכנית המחקר (עד שני עמודים)</w:delText>
        </w:r>
      </w:del>
    </w:p>
    <w:p w:rsidR="00C951C4" w:rsidRPr="00C951C4" w:rsidRDefault="00C951C4" w:rsidP="004773C8">
      <w:pPr>
        <w:numPr>
          <w:ilvl w:val="0"/>
          <w:numId w:val="5"/>
        </w:numPr>
        <w:bidi/>
      </w:pPr>
      <w:r w:rsidRPr="00C951C4">
        <w:rPr>
          <w:rtl/>
        </w:rPr>
        <w:t>התחייבות</w:t>
      </w:r>
      <w:r w:rsidRPr="00C951C4">
        <w:t xml:space="preserve"> </w:t>
      </w:r>
      <w:del w:id="42" w:author="Saskia De Haan" w:date="2022-06-19T16:12:00Z">
        <w:r w:rsidRPr="00C951C4" w:rsidDel="004773C8">
          <w:delText>(</w:delText>
        </w:r>
      </w:del>
      <w:ins w:id="43" w:author="Saskia De Haan" w:date="2022-06-19T16:12:00Z">
        <w:r w:rsidR="004773C8">
          <w:rPr>
            <w:rFonts w:hint="cs"/>
            <w:rtl/>
          </w:rPr>
          <w:t>(</w:t>
        </w:r>
      </w:ins>
      <w:hyperlink r:id="rId7" w:tgtFrame="_blank" w:history="1">
        <w:r w:rsidRPr="00C951C4">
          <w:rPr>
            <w:rStyle w:val="Hyperlink"/>
            <w:rtl/>
          </w:rPr>
          <w:t>מצ"ב</w:t>
        </w:r>
      </w:hyperlink>
      <w:del w:id="44" w:author="Saskia De Haan" w:date="2022-06-19T16:12:00Z">
        <w:r w:rsidRPr="00C951C4" w:rsidDel="004773C8">
          <w:delText>) </w:delText>
        </w:r>
      </w:del>
      <w:ins w:id="45" w:author="Saskia De Haan" w:date="2022-06-19T16:12:00Z">
        <w:r w:rsidR="004773C8">
          <w:rPr>
            <w:rFonts w:hint="cs"/>
            <w:rtl/>
          </w:rPr>
          <w:t>)</w:t>
        </w:r>
        <w:r w:rsidR="004773C8" w:rsidRPr="00C951C4">
          <w:t> </w:t>
        </w:r>
      </w:ins>
      <w:r w:rsidRPr="00C951C4">
        <w:rPr>
          <w:rtl/>
        </w:rPr>
        <w:t>לעסוק בפעילות התנדבותית בעלת אופי חינוכי במסגרות מוכרות, בהיקף של 56 שעות בכל שנת קבלת המלגה</w:t>
      </w:r>
      <w:ins w:id="46" w:author="Saskia De Haan" w:date="2022-06-19T16:12:00Z">
        <w:r w:rsidR="004773C8">
          <w:rPr>
            <w:rFonts w:hint="cs"/>
            <w:rtl/>
          </w:rPr>
          <w:t>:</w:t>
        </w:r>
      </w:ins>
      <w:r w:rsidRPr="00C951C4">
        <w:rPr>
          <w:rtl/>
        </w:rPr>
        <w:t xml:space="preserve"> </w:t>
      </w:r>
      <w:del w:id="47" w:author="Saskia De Haan" w:date="2022-06-19T16:12:00Z">
        <w:r w:rsidRPr="00C951C4" w:rsidDel="004773C8">
          <w:rPr>
            <w:rtl/>
          </w:rPr>
          <w:delText>(</w:delText>
        </w:r>
      </w:del>
      <w:r w:rsidRPr="00C951C4">
        <w:rPr>
          <w:rtl/>
        </w:rPr>
        <w:t>יש לחתום על כתב ההתחייבות ולצרף</w:t>
      </w:r>
      <w:del w:id="48" w:author="Saskia De Haan" w:date="2022-06-19T16:12:00Z">
        <w:r w:rsidRPr="00C951C4" w:rsidDel="004773C8">
          <w:rPr>
            <w:rtl/>
          </w:rPr>
          <w:delText xml:space="preserve"> רק</w:delText>
        </w:r>
      </w:del>
      <w:r w:rsidRPr="00C951C4">
        <w:rPr>
          <w:rtl/>
        </w:rPr>
        <w:t xml:space="preserve"> את המקור</w:t>
      </w:r>
      <w:del w:id="49" w:author="Saskia De Haan" w:date="2022-06-19T16:12:00Z">
        <w:r w:rsidRPr="00C951C4" w:rsidDel="004773C8">
          <w:delText>)</w:delText>
        </w:r>
      </w:del>
      <w:ins w:id="50" w:author="Saskia De Haan" w:date="2022-06-19T16:12:00Z">
        <w:r w:rsidR="004773C8">
          <w:rPr>
            <w:rFonts w:hint="cs"/>
            <w:rtl/>
          </w:rPr>
          <w:t>.</w:t>
        </w:r>
      </w:ins>
    </w:p>
    <w:p w:rsidR="00C951C4" w:rsidRPr="00C951C4" w:rsidRDefault="00C951C4" w:rsidP="004773C8">
      <w:pPr>
        <w:bidi/>
      </w:pPr>
      <w:r w:rsidRPr="00C951C4">
        <w:rPr>
          <w:rFonts w:hint="cs"/>
          <w:b/>
          <w:bCs/>
          <w:rtl/>
        </w:rPr>
        <w:t>ג</w:t>
      </w:r>
      <w:r w:rsidRPr="00C951C4">
        <w:rPr>
          <w:rFonts w:hint="cs"/>
          <w:b/>
          <w:bCs/>
        </w:rPr>
        <w:t>. </w:t>
      </w:r>
      <w:r w:rsidRPr="00C951C4">
        <w:rPr>
          <w:rFonts w:hint="cs"/>
          <w:b/>
          <w:bCs/>
          <w:rtl/>
        </w:rPr>
        <w:t>שתי המלצות (כאשר אחת מהן מהמנחה); במידה ולמועמדת יש שני מנחים, יש לצרף שלוש המלצות. מכתבי ההמלצה חייבים להיות באנגלית, חתומים וכמובן כתובים על נייר עם לוגו של מוסד האקדמי של הממליץ. </w:t>
      </w:r>
      <w:ins w:id="51" w:author="Saskia De Haan" w:date="2022-06-19T16:14:00Z">
        <w:r w:rsidR="004773C8" w:rsidRPr="00C951C4" w:rsidDel="004773C8">
          <w:rPr>
            <w:rFonts w:hint="cs"/>
            <w:b/>
            <w:bCs/>
            <w:rtl/>
          </w:rPr>
          <w:t xml:space="preserve"> </w:t>
        </w:r>
      </w:ins>
      <w:del w:id="52" w:author="Saskia De Haan" w:date="2022-06-19T16:14:00Z">
        <w:r w:rsidRPr="00C951C4" w:rsidDel="004773C8">
          <w:rPr>
            <w:rFonts w:hint="cs"/>
            <w:b/>
            <w:bCs/>
            <w:rtl/>
          </w:rPr>
          <w:delText>- </w:delText>
        </w:r>
      </w:del>
      <w:r w:rsidRPr="00C951C4">
        <w:rPr>
          <w:rFonts w:hint="cs"/>
          <w:b/>
          <w:bCs/>
          <w:rtl/>
        </w:rPr>
        <w:t>ההמלצות יישלחו לפי </w:t>
      </w:r>
      <w:hyperlink r:id="rId8" w:history="1">
        <w:r w:rsidRPr="00C951C4">
          <w:rPr>
            <w:rStyle w:val="Hyperlink"/>
            <w:b/>
            <w:bCs/>
            <w:rtl/>
          </w:rPr>
          <w:t>המנגנון המתואר כאן</w:t>
        </w:r>
      </w:hyperlink>
      <w:r w:rsidRPr="00C951C4">
        <w:rPr>
          <w:rFonts w:hint="cs"/>
          <w:b/>
          <w:bCs/>
        </w:rPr>
        <w:t>. </w:t>
      </w:r>
      <w:hyperlink r:id="rId9" w:tgtFrame="_blank" w:history="1">
        <w:r w:rsidRPr="00C951C4">
          <w:rPr>
            <w:rStyle w:val="Hyperlink"/>
            <w:rFonts w:hint="cs"/>
            <w:b/>
            <w:bCs/>
            <w:rtl/>
          </w:rPr>
          <w:t>מצ"ב התקנון המעודכן​</w:t>
        </w:r>
      </w:hyperlink>
    </w:p>
    <w:p w:rsidR="00C951C4" w:rsidRPr="00C951C4" w:rsidRDefault="00C951C4" w:rsidP="00C951C4">
      <w:pPr>
        <w:bidi/>
      </w:pPr>
      <w:r w:rsidRPr="00C951C4">
        <w:rPr>
          <w:rFonts w:hint="cs"/>
          <w:b/>
          <w:bCs/>
          <w:rtl/>
        </w:rPr>
        <w:t>ד. לסיום התהליך יש לגשת לדף</w:t>
      </w:r>
      <w:r w:rsidRPr="00C951C4">
        <w:rPr>
          <w:rFonts w:hint="cs"/>
          <w:b/>
          <w:bCs/>
        </w:rPr>
        <w:t xml:space="preserve"> '</w:t>
      </w:r>
      <w:hyperlink r:id="rId10" w:history="1">
        <w:r w:rsidRPr="00C951C4">
          <w:rPr>
            <w:rStyle w:val="Hyperlink"/>
            <w:b/>
            <w:bCs/>
            <w:rtl/>
          </w:rPr>
          <w:t>סטטוס הגשה</w:t>
        </w:r>
      </w:hyperlink>
      <w:r w:rsidRPr="00C951C4">
        <w:rPr>
          <w:rFonts w:hint="cs"/>
          <w:b/>
          <w:bCs/>
        </w:rPr>
        <w:t xml:space="preserve">' </w:t>
      </w:r>
      <w:r w:rsidRPr="00C951C4">
        <w:rPr>
          <w:rFonts w:hint="cs"/>
          <w:b/>
          <w:bCs/>
          <w:rtl/>
        </w:rPr>
        <w:t>ולפעול לפי ההנחיות</w:t>
      </w:r>
    </w:p>
    <w:p w:rsidR="00C951C4" w:rsidRPr="00C951C4" w:rsidRDefault="00C951C4" w:rsidP="00C951C4">
      <w:pPr>
        <w:bidi/>
      </w:pPr>
      <w:r w:rsidRPr="00C951C4">
        <w:t> </w:t>
      </w:r>
    </w:p>
    <w:p w:rsidR="00C951C4" w:rsidRPr="00C951C4" w:rsidRDefault="00C951C4" w:rsidP="004773C8">
      <w:pPr>
        <w:bidi/>
        <w:rPr>
          <w:u w:val="single"/>
        </w:rPr>
      </w:pPr>
      <w:r w:rsidRPr="00C951C4">
        <w:rPr>
          <w:u w:val="single"/>
        </w:rPr>
        <w:t> </w:t>
      </w:r>
      <w:r w:rsidRPr="00C951C4">
        <w:rPr>
          <w:rFonts w:hint="cs"/>
          <w:b/>
          <w:bCs/>
          <w:rtl/>
        </w:rPr>
        <w:t>תאריך אחרון להגשה: </w:t>
      </w:r>
      <w:del w:id="53" w:author="Saskia De Haan" w:date="2022-06-19T16:14:00Z">
        <w:r w:rsidRPr="00C951C4" w:rsidDel="004773C8">
          <w:rPr>
            <w:rFonts w:hint="cs"/>
            <w:b/>
            <w:bCs/>
            <w:rtl/>
          </w:rPr>
          <w:delText>15 באוגוסט 2021</w:delText>
        </w:r>
      </w:del>
      <w:ins w:id="54" w:author="Saskia De Haan" w:date="2022-06-19T16:14:00Z">
        <w:r w:rsidR="004773C8">
          <w:rPr>
            <w:rFonts w:hint="cs"/>
            <w:b/>
            <w:bCs/>
            <w:rtl/>
          </w:rPr>
          <w:t>20 ביולי 2022</w:t>
        </w:r>
      </w:ins>
    </w:p>
    <w:p w:rsidR="00C951C4" w:rsidRPr="00C951C4" w:rsidRDefault="00C951C4" w:rsidP="00C951C4">
      <w:pPr>
        <w:bidi/>
      </w:pPr>
      <w:r w:rsidRPr="00C951C4">
        <w:t> </w:t>
      </w:r>
    </w:p>
    <w:p w:rsidR="00C951C4" w:rsidRPr="00C951C4" w:rsidRDefault="00C951C4" w:rsidP="00C951C4">
      <w:pPr>
        <w:bidi/>
      </w:pPr>
      <w:r w:rsidRPr="00C951C4">
        <w:rPr>
          <w:rtl/>
        </w:rPr>
        <w:t>תטופלנה רק פניות של מועמדים העונים על הקריטריונים המפורטים לעיל ואשר הגישו את כל המסמכים הנדרשים</w:t>
      </w:r>
    </w:p>
    <w:p w:rsidR="001D0E29" w:rsidRPr="00C951C4" w:rsidRDefault="00E23986" w:rsidP="00C951C4">
      <w:pPr>
        <w:bidi/>
      </w:pPr>
    </w:p>
    <w:sectPr w:rsidR="001D0E29" w:rsidRPr="00C9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6F14"/>
    <w:multiLevelType w:val="multilevel"/>
    <w:tmpl w:val="30C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67706"/>
    <w:multiLevelType w:val="multilevel"/>
    <w:tmpl w:val="EC0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F7FC6"/>
    <w:multiLevelType w:val="multilevel"/>
    <w:tmpl w:val="690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72428"/>
    <w:multiLevelType w:val="multilevel"/>
    <w:tmpl w:val="84AE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E3BCC"/>
    <w:multiLevelType w:val="multilevel"/>
    <w:tmpl w:val="788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kia De Haan">
    <w15:presenceInfo w15:providerId="AD" w15:userId="S-1-5-21-875649612-1676229135-1777090905-55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C4"/>
    <w:rsid w:val="00335E55"/>
    <w:rsid w:val="004773C8"/>
    <w:rsid w:val="00BA461E"/>
    <w:rsid w:val="00C951C4"/>
    <w:rsid w:val="00C97FB1"/>
    <w:rsid w:val="00D6116D"/>
    <w:rsid w:val="00E239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86DD"/>
  <w15:chartTrackingRefBased/>
  <w15:docId w15:val="{5D3FA2D0-896C-4739-9720-827469D5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מסמך"/>
    <w:basedOn w:val="Normal"/>
    <w:next w:val="Normal"/>
    <w:link w:val="Char"/>
    <w:qFormat/>
    <w:rsid w:val="00C97FB1"/>
    <w:pPr>
      <w:shd w:val="clear" w:color="auto" w:fill="BFBFBF" w:themeFill="background1" w:themeFillShade="BF"/>
      <w:bidi/>
      <w:jc w:val="center"/>
    </w:pPr>
    <w:rPr>
      <w:rFonts w:cs="Calibri"/>
      <w:b/>
      <w:bCs/>
      <w:sz w:val="28"/>
      <w:szCs w:val="28"/>
    </w:rPr>
  </w:style>
  <w:style w:type="character" w:customStyle="1" w:styleId="Char">
    <w:name w:val="כותרת מסמך Char"/>
    <w:basedOn w:val="DefaultParagraphFont"/>
    <w:link w:val="a"/>
    <w:rsid w:val="00C97FB1"/>
    <w:rPr>
      <w:rFonts w:cs="Calibri"/>
      <w:b/>
      <w:bCs/>
      <w:sz w:val="28"/>
      <w:szCs w:val="28"/>
      <w:shd w:val="clear" w:color="auto" w:fill="BFBFBF" w:themeFill="background1" w:themeFillShade="BF"/>
    </w:rPr>
  </w:style>
  <w:style w:type="paragraph" w:customStyle="1" w:styleId="a0">
    <w:name w:val="כותרת פסקה"/>
    <w:basedOn w:val="a"/>
    <w:next w:val="Normal"/>
    <w:link w:val="Char0"/>
    <w:qFormat/>
    <w:rsid w:val="00C97FB1"/>
    <w:pPr>
      <w:shd w:val="clear" w:color="auto" w:fill="BDD6EE" w:themeFill="accent1" w:themeFillTint="66"/>
    </w:pPr>
    <w:rPr>
      <w:b w:val="0"/>
      <w:sz w:val="24"/>
      <w:szCs w:val="24"/>
    </w:rPr>
  </w:style>
  <w:style w:type="character" w:customStyle="1" w:styleId="Char0">
    <w:name w:val="כותרת פסקה Char"/>
    <w:basedOn w:val="Char"/>
    <w:link w:val="a0"/>
    <w:rsid w:val="00C97FB1"/>
    <w:rPr>
      <w:rFonts w:cs="Calibri"/>
      <w:b w:val="0"/>
      <w:bCs/>
      <w:sz w:val="24"/>
      <w:szCs w:val="24"/>
      <w:shd w:val="clear" w:color="auto" w:fill="BDD6EE" w:themeFill="accent1" w:themeFillTint="66"/>
    </w:rPr>
  </w:style>
  <w:style w:type="character" w:styleId="Hyperlink">
    <w:name w:val="Hyperlink"/>
    <w:basedOn w:val="DefaultParagraphFont"/>
    <w:uiPriority w:val="99"/>
    <w:unhideWhenUsed/>
    <w:rsid w:val="00C951C4"/>
    <w:rPr>
      <w:color w:val="0563C1" w:themeColor="hyperlink"/>
      <w:u w:val="single"/>
    </w:rPr>
  </w:style>
  <w:style w:type="paragraph" w:styleId="BalloonText">
    <w:name w:val="Balloon Text"/>
    <w:basedOn w:val="Normal"/>
    <w:link w:val="BalloonTextChar"/>
    <w:uiPriority w:val="99"/>
    <w:semiHidden/>
    <w:unhideWhenUsed/>
    <w:rsid w:val="00C95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585450">
      <w:bodyDiv w:val="1"/>
      <w:marLeft w:val="0"/>
      <w:marRight w:val="0"/>
      <w:marTop w:val="0"/>
      <w:marBottom w:val="0"/>
      <w:divBdr>
        <w:top w:val="none" w:sz="0" w:space="0" w:color="auto"/>
        <w:left w:val="none" w:sz="0" w:space="0" w:color="auto"/>
        <w:bottom w:val="none" w:sz="0" w:space="0" w:color="auto"/>
        <w:right w:val="none" w:sz="0" w:space="0" w:color="auto"/>
      </w:divBdr>
      <w:divsChild>
        <w:div w:id="1294561883">
          <w:marLeft w:val="0"/>
          <w:marRight w:val="0"/>
          <w:marTop w:val="0"/>
          <w:marBottom w:val="160"/>
          <w:divBdr>
            <w:top w:val="none" w:sz="0" w:space="0" w:color="auto"/>
            <w:left w:val="none" w:sz="0" w:space="0" w:color="auto"/>
            <w:bottom w:val="none" w:sz="0" w:space="0" w:color="auto"/>
            <w:right w:val="none" w:sz="0" w:space="0" w:color="auto"/>
          </w:divBdr>
          <w:divsChild>
            <w:div w:id="1231622465">
              <w:marLeft w:val="0"/>
              <w:marRight w:val="0"/>
              <w:marTop w:val="0"/>
              <w:marBottom w:val="160"/>
              <w:divBdr>
                <w:top w:val="none" w:sz="0" w:space="0" w:color="auto"/>
                <w:left w:val="none" w:sz="0" w:space="0" w:color="auto"/>
                <w:bottom w:val="none" w:sz="0" w:space="0" w:color="auto"/>
                <w:right w:val="none" w:sz="0" w:space="0" w:color="auto"/>
              </w:divBdr>
            </w:div>
            <w:div w:id="2043675055">
              <w:marLeft w:val="0"/>
              <w:marRight w:val="0"/>
              <w:marTop w:val="0"/>
              <w:marBottom w:val="160"/>
              <w:divBdr>
                <w:top w:val="none" w:sz="0" w:space="0" w:color="auto"/>
                <w:left w:val="none" w:sz="0" w:space="0" w:color="auto"/>
                <w:bottom w:val="none" w:sz="0" w:space="0" w:color="auto"/>
                <w:right w:val="none" w:sz="0" w:space="0" w:color="auto"/>
              </w:divBdr>
            </w:div>
            <w:div w:id="1623265433">
              <w:marLeft w:val="0"/>
              <w:marRight w:val="0"/>
              <w:marTop w:val="240"/>
              <w:marBottom w:val="160"/>
              <w:divBdr>
                <w:top w:val="none" w:sz="0" w:space="0" w:color="auto"/>
                <w:left w:val="none" w:sz="0" w:space="0" w:color="auto"/>
                <w:bottom w:val="none" w:sz="0" w:space="0" w:color="auto"/>
                <w:right w:val="none" w:sz="0" w:space="0" w:color="auto"/>
              </w:divBdr>
            </w:div>
          </w:divsChild>
        </w:div>
        <w:div w:id="610625502">
          <w:marLeft w:val="0"/>
          <w:marRight w:val="0"/>
          <w:marTop w:val="24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Education/EDU123-2021/Pages/Recommendation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ships2.ekmd.huji.ac.il/home/Education/EDU123-2021/DocLib/%d7%a7%d7%95%d7%9c%20%d7%a7%d7%95%d7%a8%d7%90%20%d7%aa%d7%9b%d7%a0%d7%99%d7%aa%20%d7%90%d7%a8%d7%99%d7%90%d7%9f%20%d7%93%d7%94%20%d7%a8%d7%95%d7%98%d7%a9%d7%99%d7%9c%d7%93%20%d7%aa%d7%a9%d7%a4%d7%91%202021-2022.pdf" TargetMode="Externa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scholarships2.ekmd.huji.ac.il/home/Pages/InstructionsHe.aspx" TargetMode="External"/><Relationship Id="rId11" Type="http://schemas.openxmlformats.org/officeDocument/2006/relationships/fontTable" Target="fontTable.xml"/><Relationship Id="rId5" Type="http://schemas.openxmlformats.org/officeDocument/2006/relationships/hyperlink" Target="https://scholarships2.ekmd.huji.ac.il/home/Education/EDU123-2021/Pages/Form.aspx" TargetMode="External"/><Relationship Id="rId15" Type="http://schemas.openxmlformats.org/officeDocument/2006/relationships/customXml" Target="../customXml/item2.xml"/><Relationship Id="rId10" Type="http://schemas.openxmlformats.org/officeDocument/2006/relationships/hyperlink" Target="https://scholarships2.ekmd.huji.ac.il/home/Education/EDU123-2021/Pages/SubmissionStatus.aspx" TargetMode="External"/><Relationship Id="rId4" Type="http://schemas.openxmlformats.org/officeDocument/2006/relationships/webSettings" Target="webSettings.xml"/><Relationship Id="rId9" Type="http://schemas.openxmlformats.org/officeDocument/2006/relationships/hyperlink" Target="https://scholarships2.ekmd.huji.ac.il/home/Education/EDU123-2021/DocLib/%d7%a7%d7%95%d7%9c%20%d7%a7%d7%95%d7%a8%d7%90%20%d7%aa%d7%9b%d7%a0%d7%99%d7%aa%20%d7%90%d7%a8%d7%99%d7%90%d7%9f%20%d7%93%d7%94%20%d7%a8%d7%95%d7%98%d7%a9%d7%99%d7%9c%d7%93%20%d7%aa%d7%a9%d7%a4%d7%91%202021-2022.pdf"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5F26EBF5-4E6F-4300-A7C5-9C2A48E10888}"/>
</file>

<file path=customXml/itemProps2.xml><?xml version="1.0" encoding="utf-8"?>
<ds:datastoreItem xmlns:ds="http://schemas.openxmlformats.org/officeDocument/2006/customXml" ds:itemID="{9D2562EB-2426-454E-B661-6C601D4AACA1}"/>
</file>

<file path=customXml/itemProps3.xml><?xml version="1.0" encoding="utf-8"?>
<ds:datastoreItem xmlns:ds="http://schemas.openxmlformats.org/officeDocument/2006/customXml" ds:itemID="{7C11534C-45E2-4D86-83F0-B2ECF4F27475}"/>
</file>

<file path=docProps/app.xml><?xml version="1.0" encoding="utf-8"?>
<Properties xmlns="http://schemas.openxmlformats.org/officeDocument/2006/extended-properties" xmlns:vt="http://schemas.openxmlformats.org/officeDocument/2006/docPropsVTypes">
  <Template>Normal</Template>
  <TotalTime>156</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De Haan</dc:creator>
  <cp:keywords/>
  <dc:description/>
  <cp:lastModifiedBy>Saskia De Haan</cp:lastModifiedBy>
  <cp:revision>2</cp:revision>
  <dcterms:created xsi:type="dcterms:W3CDTF">2022-06-19T10:39:00Z</dcterms:created>
  <dcterms:modified xsi:type="dcterms:W3CDTF">2022-06-19T13:15:00Z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