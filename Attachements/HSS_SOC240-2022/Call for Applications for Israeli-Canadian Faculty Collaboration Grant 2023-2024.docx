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D5D5" w14:textId="77777777" w:rsidR="0078034B" w:rsidRPr="0078034B" w:rsidRDefault="0078034B" w:rsidP="008E35DA">
      <w:pPr>
        <w:bidi w:val="0"/>
        <w:ind w:right="368"/>
        <w:rPr>
          <w:rFonts w:ascii="TheSans C4s SemiBold" w:hAnsi="TheSans C4s SemiBold" w:cs="Newfont"/>
          <w:u w:val="single"/>
        </w:rPr>
      </w:pPr>
      <w:r w:rsidRPr="0078034B">
        <w:rPr>
          <w:rFonts w:ascii="TheSans C4s SemiBold" w:hAnsi="TheSans C4s SemiBold" w:cs="Newfont"/>
          <w:u w:val="single"/>
        </w:rPr>
        <w:t>The Halbert Centre for Canadian Studies</w:t>
      </w:r>
    </w:p>
    <w:p w14:paraId="746DFC7B" w14:textId="1594C96D" w:rsidR="0078034B" w:rsidRDefault="008E35DA" w:rsidP="0078034B">
      <w:pPr>
        <w:bidi w:val="0"/>
        <w:ind w:right="368"/>
        <w:rPr>
          <w:rFonts w:ascii="TheSans C4s SemiBold" w:hAnsi="TheSans C4s SemiBold" w:cs="Newfont"/>
          <w:sz w:val="18"/>
          <w:szCs w:val="18"/>
        </w:rPr>
      </w:pPr>
      <w:r w:rsidRPr="008E35DA">
        <w:rPr>
          <w:rFonts w:ascii="TheSans C4s Bold" w:hAnsi="TheSans C4s Bold" w:cs="Huji"/>
          <w:caps/>
          <w:sz w:val="32"/>
          <w:szCs w:val="32"/>
        </w:rPr>
        <w:t>CALL FOR APPLICATIONS</w:t>
      </w:r>
      <w:r>
        <w:rPr>
          <w:rFonts w:ascii="TheSans C4s Bold" w:hAnsi="TheSans C4s Bold" w:cs="Huji"/>
          <w:caps/>
          <w:sz w:val="32"/>
          <w:szCs w:val="32"/>
        </w:rPr>
        <w:t xml:space="preserve"> </w:t>
      </w:r>
      <w:r w:rsidRPr="008E35DA">
        <w:rPr>
          <w:rFonts w:ascii="TheSans C4s Bold" w:hAnsi="TheSans C4s Bold" w:cs="Huji"/>
          <w:caps/>
          <w:sz w:val="32"/>
          <w:szCs w:val="32"/>
        </w:rPr>
        <w:t xml:space="preserve">for </w:t>
      </w:r>
      <w:proofErr w:type="gramStart"/>
      <w:r w:rsidR="0078034B" w:rsidRPr="0078034B">
        <w:rPr>
          <w:rFonts w:ascii="TheSans C4s Bold" w:hAnsi="TheSans C4s Bold" w:cs="Huji"/>
          <w:caps/>
          <w:sz w:val="32"/>
          <w:szCs w:val="32"/>
        </w:rPr>
        <w:t>Israeli-Canadian</w:t>
      </w:r>
      <w:proofErr w:type="gramEnd"/>
      <w:r w:rsidR="0078034B" w:rsidRPr="0078034B">
        <w:rPr>
          <w:rFonts w:ascii="TheSans C4s Bold" w:hAnsi="TheSans C4s Bold" w:cs="Huji"/>
          <w:caps/>
          <w:sz w:val="32"/>
          <w:szCs w:val="32"/>
        </w:rPr>
        <w:t xml:space="preserve"> Faculty Collaboration Grant 202</w:t>
      </w:r>
      <w:r w:rsidR="008B5567">
        <w:rPr>
          <w:rFonts w:ascii="TheSans C4s Bold" w:hAnsi="TheSans C4s Bold" w:cs="Huji"/>
          <w:caps/>
          <w:sz w:val="32"/>
          <w:szCs w:val="32"/>
        </w:rPr>
        <w:t>3</w:t>
      </w:r>
      <w:r w:rsidR="0078034B" w:rsidRPr="0078034B">
        <w:rPr>
          <w:rFonts w:ascii="TheSans C4s Bold" w:hAnsi="TheSans C4s Bold" w:cs="Huji"/>
          <w:caps/>
          <w:sz w:val="32"/>
          <w:szCs w:val="32"/>
        </w:rPr>
        <w:t>-202</w:t>
      </w:r>
      <w:r w:rsidR="008B5567">
        <w:rPr>
          <w:rFonts w:ascii="TheSans C4s Bold" w:hAnsi="TheSans C4s Bold" w:cs="Huji"/>
          <w:caps/>
          <w:sz w:val="32"/>
          <w:szCs w:val="32"/>
        </w:rPr>
        <w:t>4</w:t>
      </w:r>
    </w:p>
    <w:p w14:paraId="3F1B81D2" w14:textId="7EF912F1" w:rsidR="006970F9" w:rsidRPr="008E17CB" w:rsidRDefault="006970F9" w:rsidP="00B20867">
      <w:pPr>
        <w:bidi w:val="0"/>
        <w:spacing w:after="120" w:line="276" w:lineRule="auto"/>
        <w:ind w:right="368"/>
        <w:rPr>
          <w:rFonts w:ascii="TheSans C4s SemiLight" w:hAnsi="TheSans C4s SemiLight" w:cs="Newfont"/>
        </w:rPr>
      </w:pPr>
      <w:r w:rsidRPr="008E17CB">
        <w:rPr>
          <w:rFonts w:ascii="TheSans C4s SemiLight" w:hAnsi="TheSans C4s SemiLight" w:cs="Newfont"/>
        </w:rPr>
        <w:t xml:space="preserve">The </w:t>
      </w:r>
      <w:r w:rsidR="00B20867" w:rsidRPr="008E17CB">
        <w:rPr>
          <w:rFonts w:ascii="TheSans C4s SemiLight" w:hAnsi="TheSans C4s SemiLight" w:cs="Newfont"/>
        </w:rPr>
        <w:t>Israeli Canadian</w:t>
      </w:r>
      <w:r w:rsidRPr="008E17CB">
        <w:rPr>
          <w:rFonts w:ascii="TheSans C4s SemiLight" w:hAnsi="TheSans C4s SemiLight" w:cs="Newfont"/>
        </w:rPr>
        <w:t xml:space="preserve"> Faculty Collaboration Grant is open to tenured and non-tenured (with </w:t>
      </w:r>
      <w:proofErr w:type="spellStart"/>
      <w:r w:rsidRPr="008E17CB">
        <w:rPr>
          <w:rFonts w:ascii="TheSans C4s SemiLight" w:hAnsi="TheSans C4s SemiLight" w:cs="Newfont"/>
        </w:rPr>
        <w:t>teken</w:t>
      </w:r>
      <w:proofErr w:type="spellEnd"/>
      <w:r w:rsidRPr="008E17CB">
        <w:rPr>
          <w:rFonts w:ascii="TheSans C4s SemiLight" w:hAnsi="TheSans C4s SemiLight" w:cs="Newfont"/>
        </w:rPr>
        <w:t xml:space="preserve">) faculty members of the Hebrew University of Jerusalem. </w:t>
      </w:r>
      <w:r w:rsidR="00B20867" w:rsidRPr="00B20867">
        <w:rPr>
          <w:rFonts w:ascii="TheSans C4s SemiLight" w:hAnsi="TheSans C4s SemiLight" w:cs="Newfont"/>
        </w:rPr>
        <w:t xml:space="preserve">This program is designed, and gives priority, to facilitate scholarly exchanges on topics with significant Canadian content between faculty of the Hebrew University, </w:t>
      </w:r>
      <w:r w:rsidRPr="008E17CB">
        <w:rPr>
          <w:rFonts w:ascii="TheSans C4s SemiLight" w:hAnsi="TheSans C4s SemiLight" w:cs="Newfont"/>
        </w:rPr>
        <w:t>and faculty affiliated with recognized higher education institutions in Canada.</w:t>
      </w:r>
    </w:p>
    <w:p w14:paraId="1D5019A0" w14:textId="489E437C" w:rsidR="006970F9" w:rsidRPr="008E17CB" w:rsidRDefault="006970F9" w:rsidP="006970F9">
      <w:pPr>
        <w:bidi w:val="0"/>
        <w:spacing w:after="120" w:line="276" w:lineRule="auto"/>
        <w:ind w:right="368"/>
        <w:rPr>
          <w:rFonts w:ascii="TheSans C4s SemiLight" w:hAnsi="TheSans C4s SemiLight" w:cs="Newfont"/>
        </w:rPr>
      </w:pPr>
      <w:r w:rsidRPr="008E17CB">
        <w:rPr>
          <w:rFonts w:ascii="TheSans C4s SemiLight" w:hAnsi="TheSans C4s SemiLight" w:cs="Newfont"/>
        </w:rPr>
        <w:t>The grant will consist of a contribution towards international airfare and relevant expenses,</w:t>
      </w:r>
      <w:r w:rsidR="00B20867">
        <w:rPr>
          <w:rFonts w:ascii="TheSans C4s SemiLight" w:hAnsi="TheSans C4s SemiLight" w:cs="Newfont"/>
        </w:rPr>
        <w:t xml:space="preserve"> </w:t>
      </w:r>
      <w:r w:rsidRPr="008E17CB">
        <w:rPr>
          <w:rFonts w:ascii="TheSans C4s SemiLight" w:hAnsi="TheSans C4s SemiLight" w:cs="Newfont"/>
        </w:rPr>
        <w:t>for a total maximum amount of</w:t>
      </w:r>
      <w:r w:rsidRPr="008E17CB">
        <w:rPr>
          <w:rFonts w:ascii="TheSans C4s SemiBold" w:hAnsi="TheSans C4s SemiBold" w:cs="Newfont"/>
        </w:rPr>
        <w:t xml:space="preserve"> $7,500 (CD)</w:t>
      </w:r>
      <w:r w:rsidRPr="008E17CB">
        <w:rPr>
          <w:rFonts w:ascii="TheSans C4s SemiLight" w:hAnsi="TheSans C4s SemiLight" w:cs="Newfont"/>
        </w:rPr>
        <w:t>.</w:t>
      </w:r>
    </w:p>
    <w:p w14:paraId="24F3DBC7" w14:textId="2E631450" w:rsidR="006970F9" w:rsidRPr="008E17CB" w:rsidRDefault="006970F9" w:rsidP="00670E3C">
      <w:pPr>
        <w:bidi w:val="0"/>
        <w:spacing w:after="120" w:line="276" w:lineRule="auto"/>
        <w:rPr>
          <w:rFonts w:ascii="TheSans C4s SemiLight" w:hAnsi="TheSans C4s SemiLight" w:cs="Newfont"/>
        </w:rPr>
      </w:pPr>
      <w:r w:rsidRPr="005A1F33">
        <w:rPr>
          <w:rFonts w:ascii="TheSans C4s SemiLight" w:hAnsi="TheSans C4s SemiLight" w:cs="Newfont"/>
          <w:b/>
          <w:bCs/>
        </w:rPr>
        <w:t xml:space="preserve">The final date for submission is February </w:t>
      </w:r>
      <w:r w:rsidR="008E17CB" w:rsidRPr="005A1F33">
        <w:rPr>
          <w:rFonts w:ascii="TheSans C4s SemiLight" w:hAnsi="TheSans C4s SemiLight" w:cs="Newfont"/>
          <w:b/>
          <w:bCs/>
        </w:rPr>
        <w:t>12</w:t>
      </w:r>
      <w:r w:rsidRPr="005A1F33">
        <w:rPr>
          <w:rFonts w:ascii="TheSans C4s SemiLight" w:hAnsi="TheSans C4s SemiLight" w:cs="Newfont"/>
          <w:b/>
          <w:bCs/>
        </w:rPr>
        <w:t>, 202</w:t>
      </w:r>
      <w:r w:rsidR="008E17CB" w:rsidRPr="005A1F33">
        <w:rPr>
          <w:rFonts w:ascii="TheSans C4s SemiLight" w:hAnsi="TheSans C4s SemiLight" w:cs="Newfont"/>
          <w:b/>
          <w:bCs/>
        </w:rPr>
        <w:t>3</w:t>
      </w:r>
      <w:r w:rsidRPr="005A1F33">
        <w:rPr>
          <w:rFonts w:ascii="TheSans C4s SemiLight" w:hAnsi="TheSans C4s SemiLight" w:cs="Newfont"/>
          <w:b/>
          <w:bCs/>
        </w:rPr>
        <w:t>.</w:t>
      </w:r>
      <w:r w:rsidRPr="008E17CB">
        <w:rPr>
          <w:rFonts w:ascii="TheSans C4s SemiLight" w:hAnsi="TheSans C4s SemiLight" w:cs="Newfont"/>
        </w:rPr>
        <w:t xml:space="preserve"> </w:t>
      </w:r>
      <w:r w:rsidR="000A17F7">
        <w:rPr>
          <w:rFonts w:ascii="TheSans C4s SemiLight" w:hAnsi="TheSans C4s SemiLight" w:cs="Newfont"/>
        </w:rPr>
        <w:br/>
      </w:r>
      <w:r w:rsidR="00B20867">
        <w:rPr>
          <w:rFonts w:ascii="Times New Roman" w:hAnsi="Times New Roman" w:cs="Times New Roman"/>
          <w:sz w:val="24"/>
          <w:szCs w:val="24"/>
        </w:rPr>
        <w:t>Final approval of the application is subject to budget confirmation from Hebrew University and CFHU</w:t>
      </w:r>
      <w:r w:rsidR="00B20867">
        <w:rPr>
          <w:rFonts w:ascii="TheSans C4s SemiLight" w:hAnsi="TheSans C4s SemiLight" w:cs="Newfont"/>
        </w:rPr>
        <w:t xml:space="preserve">. </w:t>
      </w:r>
      <w:r w:rsidR="000A17F7">
        <w:rPr>
          <w:rFonts w:ascii="TheSans C4s SemiLight" w:hAnsi="TheSans C4s SemiLight" w:cs="Newfont"/>
        </w:rPr>
        <w:br/>
      </w:r>
      <w:r w:rsidRPr="008E17CB">
        <w:rPr>
          <w:rFonts w:ascii="TheSans C4s SemiLight" w:hAnsi="TheSans C4s SemiLight" w:cs="Newfont"/>
        </w:rPr>
        <w:t>Answers will be provided by the end of March 2022.</w:t>
      </w:r>
    </w:p>
    <w:p w14:paraId="3F35050D" w14:textId="455D0612" w:rsidR="006970F9" w:rsidRPr="008E17CB" w:rsidRDefault="006970F9" w:rsidP="00C86FD0">
      <w:pPr>
        <w:bidi w:val="0"/>
        <w:spacing w:after="120" w:line="276" w:lineRule="auto"/>
        <w:rPr>
          <w:rFonts w:ascii="TheSans C4s SemiLight" w:hAnsi="TheSans C4s SemiLight" w:cs="Newfont"/>
        </w:rPr>
      </w:pPr>
      <w:r w:rsidRPr="008E17CB">
        <w:rPr>
          <w:rFonts w:ascii="TheSans C4s SemiLight" w:hAnsi="TheSans C4s SemiLight" w:cs="Newfont"/>
        </w:rPr>
        <w:t xml:space="preserve">Utilization of the grant is </w:t>
      </w:r>
      <w:r w:rsidRPr="008E17CB">
        <w:rPr>
          <w:rFonts w:ascii="TheSans C4s SemiBold" w:hAnsi="TheSans C4s SemiBold" w:cs="Newfont"/>
        </w:rPr>
        <w:t>valid for a period of 12 months</w:t>
      </w:r>
      <w:r w:rsidRPr="008E17CB">
        <w:rPr>
          <w:rFonts w:ascii="TheSans C4s SemiLight" w:hAnsi="TheSans C4s SemiLight" w:cs="Newfont"/>
        </w:rPr>
        <w:t>, beginning in October 202</w:t>
      </w:r>
      <w:r w:rsidR="008E17CB" w:rsidRPr="008E17CB">
        <w:rPr>
          <w:rFonts w:ascii="TheSans C4s SemiLight" w:hAnsi="TheSans C4s SemiLight" w:cs="Newfont"/>
        </w:rPr>
        <w:t>3</w:t>
      </w:r>
      <w:r w:rsidRPr="008E17CB">
        <w:rPr>
          <w:rFonts w:ascii="TheSans C4s SemiLight" w:hAnsi="TheSans C4s SemiLight" w:cs="Newfont"/>
        </w:rPr>
        <w:t>.</w:t>
      </w:r>
      <w:r w:rsidRPr="008E17CB">
        <w:rPr>
          <w:rFonts w:ascii="TheSans C4s SemiLight" w:hAnsi="TheSans C4s SemiLight" w:cs="Newfont"/>
        </w:rPr>
        <w:br/>
        <w:t xml:space="preserve">The budget will be managed by the Halbert Center, according to the budgetary details stated in the grant proposal. </w:t>
      </w:r>
    </w:p>
    <w:p w14:paraId="700F9CBC" w14:textId="642E7206" w:rsidR="006970F9" w:rsidRPr="008E17CB" w:rsidRDefault="006970F9" w:rsidP="006970F9">
      <w:pPr>
        <w:bidi w:val="0"/>
        <w:spacing w:after="120" w:line="276" w:lineRule="auto"/>
        <w:rPr>
          <w:rFonts w:ascii="TheSans C4s SemiLight" w:hAnsi="TheSans C4s SemiLight" w:cs="Newfont"/>
        </w:rPr>
      </w:pPr>
      <w:r w:rsidRPr="008E17CB">
        <w:rPr>
          <w:rFonts w:ascii="TheSans C4s SemiLight" w:hAnsi="TheSans C4s SemiLight" w:cs="Newfont"/>
        </w:rPr>
        <w:t>Please note that in some cases, the Halbert Centre may request letters of recommendation</w:t>
      </w:r>
      <w:r w:rsidR="008E7C89">
        <w:rPr>
          <w:rFonts w:ascii="TheSans C4s SemiLight" w:hAnsi="TheSans C4s SemiLight" w:cs="Newfont"/>
        </w:rPr>
        <w:t>.</w:t>
      </w:r>
    </w:p>
    <w:p w14:paraId="21FCD069" w14:textId="676D896F" w:rsidR="006970F9" w:rsidRPr="008E17CB" w:rsidRDefault="006970F9" w:rsidP="006970F9">
      <w:pPr>
        <w:bidi w:val="0"/>
        <w:spacing w:after="120" w:line="276" w:lineRule="auto"/>
        <w:rPr>
          <w:rFonts w:ascii="TheSans C4s SemiLight" w:hAnsi="TheSans C4s SemiLight" w:cs="Newfont" w:hint="cs"/>
          <w:rtl/>
        </w:rPr>
      </w:pPr>
      <w:r w:rsidRPr="008E17CB">
        <w:rPr>
          <w:rFonts w:ascii="TheSans C4s SemiLight" w:hAnsi="TheSans C4s SemiLight" w:cs="Newfont"/>
        </w:rPr>
        <w:t>Further information about the program and application forms, can be found on the Halbert Centre Website, on</w:t>
      </w:r>
      <w:r w:rsidR="00C86FD0">
        <w:rPr>
          <w:rFonts w:ascii="TheSans C4s SemiLight" w:hAnsi="TheSans C4s SemiLight" w:cs="Newfont"/>
        </w:rPr>
        <w:t xml:space="preserve">: </w:t>
      </w:r>
      <w:r w:rsidR="00C86FD0" w:rsidRPr="00C86FD0">
        <w:rPr>
          <w:rFonts w:ascii="TheSans C4s SemiLight" w:hAnsi="TheSans C4s SemiLight" w:cs="Newfont" w:hint="cs"/>
          <w:highlight w:val="yellow"/>
          <w:rtl/>
        </w:rPr>
        <w:t>להוסיף את הלינק לאתר הגשות</w:t>
      </w:r>
    </w:p>
    <w:p w14:paraId="73EF7510" w14:textId="77777777" w:rsidR="007D77F6" w:rsidRPr="008E17CB" w:rsidRDefault="007D77F6" w:rsidP="007D77F6">
      <w:pPr>
        <w:bidi w:val="0"/>
        <w:spacing w:after="120" w:line="276" w:lineRule="auto"/>
        <w:rPr>
          <w:rFonts w:ascii="TheSans C4s SemiLight" w:hAnsi="TheSans C4s SemiLight" w:cs="Newfont"/>
          <w:rtl/>
        </w:rPr>
      </w:pPr>
      <w:r w:rsidRPr="008E17CB">
        <w:rPr>
          <w:rFonts w:ascii="TheSans C4s SemiLight" w:hAnsi="TheSans C4s SemiLight" w:cs="Newfont"/>
        </w:rPr>
        <w:t>*Final approval of the grants is subject to financial confirmation from the Hebrew University.</w:t>
      </w:r>
    </w:p>
    <w:p w14:paraId="7AD40636" w14:textId="2078A32A" w:rsidR="006970F9" w:rsidRPr="008E17CB" w:rsidDel="007D77F6" w:rsidRDefault="006970F9" w:rsidP="006970F9">
      <w:pPr>
        <w:bidi w:val="0"/>
        <w:spacing w:after="120" w:line="276" w:lineRule="auto"/>
        <w:rPr>
          <w:del w:id="0" w:author="Tal Renard" w:date="2022-08-23T18:23:00Z"/>
          <w:rFonts w:ascii="TheSans C4s SemiLight" w:hAnsi="TheSans C4s SemiLight" w:cs="Newfont"/>
        </w:rPr>
      </w:pPr>
    </w:p>
    <w:p w14:paraId="32FF3D0E" w14:textId="7057B3FE" w:rsidR="008E35DA" w:rsidRPr="008E17CB" w:rsidRDefault="008E35DA" w:rsidP="00935473">
      <w:pPr>
        <w:bidi w:val="0"/>
        <w:spacing w:after="120" w:line="276" w:lineRule="auto"/>
        <w:rPr>
          <w:rFonts w:ascii="TheSans C4s SemiLight" w:hAnsi="TheSans C4s SemiLight" w:cs="Newfont"/>
          <w:rtl/>
        </w:rPr>
      </w:pPr>
    </w:p>
    <w:sectPr w:rsidR="008E35DA" w:rsidRPr="008E17CB" w:rsidSect="008E35DA">
      <w:headerReference w:type="default" r:id="rId7"/>
      <w:footerReference w:type="default" r:id="rId8"/>
      <w:pgSz w:w="11906" w:h="16838"/>
      <w:pgMar w:top="1440" w:right="1800" w:bottom="2127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6EB1B" w14:textId="77777777" w:rsidR="00DB0198" w:rsidRDefault="00DB0198" w:rsidP="00DB0198">
      <w:pPr>
        <w:spacing w:after="0" w:line="240" w:lineRule="auto"/>
      </w:pPr>
      <w:r>
        <w:separator/>
      </w:r>
    </w:p>
  </w:endnote>
  <w:endnote w:type="continuationSeparator" w:id="0">
    <w:p w14:paraId="05DEA63D" w14:textId="77777777" w:rsidR="00DB0198" w:rsidRDefault="00DB0198" w:rsidP="00DB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eSans C4s SemiLight">
    <w:panose1 w:val="020B04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font">
    <w:panose1 w:val="02000806000000020004"/>
    <w:charset w:val="00"/>
    <w:family w:val="modern"/>
    <w:notTrueType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mela">
    <w:altName w:val="Newfont"/>
    <w:charset w:val="B1"/>
    <w:family w:val="auto"/>
    <w:pitch w:val="variable"/>
    <w:sig w:usb0="800008A3" w:usb1="4000806A" w:usb2="00000020" w:usb3="00000000" w:csb0="00000020" w:csb1="00000000"/>
  </w:font>
  <w:font w:name="TheSans C4s SemiBold">
    <w:panose1 w:val="020B06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TheSans C4s Bold">
    <w:panose1 w:val="020B07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Huji">
    <w:panose1 w:val="00000500000000000000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AE4DF" w14:textId="77777777" w:rsidR="008E35DA" w:rsidRPr="008E35DA" w:rsidRDefault="008E35DA" w:rsidP="008E35DA">
    <w:pPr>
      <w:bidi w:val="0"/>
      <w:spacing w:after="0" w:line="276" w:lineRule="auto"/>
      <w:jc w:val="center"/>
      <w:rPr>
        <w:rFonts w:ascii="TheSans C4s SemiBold" w:hAnsi="TheSans C4s SemiBold" w:cs="Newfont"/>
        <w:sz w:val="16"/>
        <w:szCs w:val="16"/>
      </w:rPr>
    </w:pPr>
    <w:r w:rsidRPr="008E35DA">
      <w:rPr>
        <w:rFonts w:ascii="TheSans C4s SemiBold" w:hAnsi="TheSans C4s SemiBold" w:cs="Newfont"/>
        <w:sz w:val="16"/>
        <w:szCs w:val="16"/>
      </w:rPr>
      <w:t>The Halbert Centre for Canadian Studies</w:t>
    </w:r>
  </w:p>
  <w:p w14:paraId="0B2B1C27" w14:textId="77777777" w:rsidR="008E35DA" w:rsidRDefault="008E35DA" w:rsidP="008E35DA">
    <w:pPr>
      <w:bidi w:val="0"/>
      <w:spacing w:after="0" w:line="276" w:lineRule="auto"/>
      <w:jc w:val="center"/>
      <w:rPr>
        <w:rFonts w:ascii="TheSans C4s SemiLight" w:hAnsi="TheSans C4s SemiLight" w:cs="Newfont"/>
        <w:sz w:val="16"/>
        <w:szCs w:val="16"/>
      </w:rPr>
    </w:pPr>
    <w:r w:rsidRPr="008E35DA">
      <w:rPr>
        <w:rFonts w:ascii="TheSans C4s SemiLight" w:hAnsi="TheSans C4s SemiLight" w:cs="Newfont"/>
        <w:sz w:val="16"/>
        <w:szCs w:val="16"/>
      </w:rPr>
      <w:t>The Hebrew University of Jerusalem</w:t>
    </w:r>
    <w:r w:rsidRPr="008E35DA">
      <w:rPr>
        <w:rFonts w:ascii="TheSans C4s SemiLight" w:hAnsi="TheSans C4s SemiLight" w:cs="Newfont"/>
        <w:sz w:val="16"/>
        <w:szCs w:val="16"/>
        <w:rtl/>
      </w:rPr>
      <w:br/>
    </w:r>
    <w:r w:rsidRPr="00192EE1">
      <w:rPr>
        <w:rFonts w:ascii="TheSans C4s SemiLight" w:hAnsi="TheSans C4s SemiLight" w:cs="Newfont"/>
        <w:sz w:val="16"/>
        <w:szCs w:val="16"/>
      </w:rPr>
      <w:t xml:space="preserve">T +972.2.5881344 | W +972.2.5882339 | F +972.73.2006771 </w:t>
    </w:r>
  </w:p>
  <w:p w14:paraId="0FE3AF2E" w14:textId="77777777" w:rsidR="009104CF" w:rsidRPr="008E35DA" w:rsidRDefault="008E35DA" w:rsidP="008E35DA">
    <w:pPr>
      <w:bidi w:val="0"/>
      <w:spacing w:after="0" w:line="276" w:lineRule="auto"/>
      <w:jc w:val="center"/>
      <w:rPr>
        <w:rFonts w:ascii="TheSans C4s SemiLight" w:hAnsi="TheSans C4s SemiLight" w:cs="Newfont"/>
        <w:sz w:val="16"/>
        <w:szCs w:val="16"/>
      </w:rPr>
    </w:pPr>
    <w:r w:rsidRPr="008E35DA">
      <w:rPr>
        <w:rFonts w:ascii="TheSans C4s SemiLight" w:hAnsi="TheSans C4s SemiLight" w:cs="Newfont"/>
        <w:sz w:val="16"/>
        <w:szCs w:val="16"/>
      </w:rPr>
      <w:t xml:space="preserve">E-mail </w:t>
    </w:r>
    <w:hyperlink r:id="rId1" w:history="1">
      <w:r w:rsidRPr="008E35DA">
        <w:rPr>
          <w:rFonts w:ascii="TheSans C4s SemiLight" w:hAnsi="TheSans C4s SemiLight" w:cs="Newfont"/>
          <w:sz w:val="16"/>
          <w:szCs w:val="16"/>
        </w:rPr>
        <w:t>mscanada@mail.huji.ac.il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60A3F" w14:textId="77777777" w:rsidR="00DB0198" w:rsidRDefault="00DB0198" w:rsidP="00DB0198">
      <w:pPr>
        <w:spacing w:after="0" w:line="240" w:lineRule="auto"/>
      </w:pPr>
      <w:r>
        <w:separator/>
      </w:r>
    </w:p>
  </w:footnote>
  <w:footnote w:type="continuationSeparator" w:id="0">
    <w:p w14:paraId="0277D4C3" w14:textId="77777777" w:rsidR="00DB0198" w:rsidRDefault="00DB0198" w:rsidP="00DB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A271" w14:textId="77777777" w:rsidR="00DB0198" w:rsidRDefault="0041732B" w:rsidP="0041732B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16852E9" wp14:editId="0A418EC9">
          <wp:simplePos x="0" y="0"/>
          <wp:positionH relativeFrom="page">
            <wp:align>left</wp:align>
          </wp:positionH>
          <wp:positionV relativeFrom="paragraph">
            <wp:posOffset>-556269</wp:posOffset>
          </wp:positionV>
          <wp:extent cx="7625624" cy="10786568"/>
          <wp:effectExtent l="0" t="0" r="0" b="0"/>
          <wp:wrapNone/>
          <wp:docPr id="7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פוסטרים בכל הצבעים-אנגלית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5624" cy="10786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tl/>
      </w:rPr>
      <w:tab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97A"/>
    <w:multiLevelType w:val="hybridMultilevel"/>
    <w:tmpl w:val="BF98A282"/>
    <w:lvl w:ilvl="0" w:tplc="E4B8FA80">
      <w:numFmt w:val="bullet"/>
      <w:lvlText w:val="-"/>
      <w:lvlJc w:val="left"/>
      <w:pPr>
        <w:ind w:left="720" w:hanging="360"/>
      </w:pPr>
      <w:rPr>
        <w:rFonts w:ascii="TheSans C4s SemiLight" w:eastAsiaTheme="minorHAnsi" w:hAnsi="TheSans C4s SemiLight" w:cs="New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20B8D"/>
    <w:multiLevelType w:val="hybridMultilevel"/>
    <w:tmpl w:val="80548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01830"/>
    <w:multiLevelType w:val="hybridMultilevel"/>
    <w:tmpl w:val="18D2B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9050">
    <w:abstractNumId w:val="0"/>
  </w:num>
  <w:num w:numId="2" w16cid:durableId="2046631567">
    <w:abstractNumId w:val="2"/>
  </w:num>
  <w:num w:numId="3" w16cid:durableId="107894520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l Renard">
    <w15:presenceInfo w15:providerId="AD" w15:userId="S::talren@savion.huji.ac.il::629fe406-9164-4032-9fe5-21079fe7c9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198"/>
    <w:rsid w:val="00027C0C"/>
    <w:rsid w:val="00087F53"/>
    <w:rsid w:val="000A17F7"/>
    <w:rsid w:val="0010210D"/>
    <w:rsid w:val="001F6892"/>
    <w:rsid w:val="002019E8"/>
    <w:rsid w:val="00210562"/>
    <w:rsid w:val="00290F67"/>
    <w:rsid w:val="003F5C8F"/>
    <w:rsid w:val="0041732B"/>
    <w:rsid w:val="005357E0"/>
    <w:rsid w:val="00543BE0"/>
    <w:rsid w:val="005A1F33"/>
    <w:rsid w:val="0061788A"/>
    <w:rsid w:val="00670E3C"/>
    <w:rsid w:val="006970F9"/>
    <w:rsid w:val="00721898"/>
    <w:rsid w:val="00742614"/>
    <w:rsid w:val="0078034B"/>
    <w:rsid w:val="007D77F6"/>
    <w:rsid w:val="008B5567"/>
    <w:rsid w:val="008C5545"/>
    <w:rsid w:val="008E17CB"/>
    <w:rsid w:val="008E35DA"/>
    <w:rsid w:val="008E7C89"/>
    <w:rsid w:val="009104CF"/>
    <w:rsid w:val="00935473"/>
    <w:rsid w:val="00991A08"/>
    <w:rsid w:val="00AD49A4"/>
    <w:rsid w:val="00B20867"/>
    <w:rsid w:val="00C86FD0"/>
    <w:rsid w:val="00D2581C"/>
    <w:rsid w:val="00DB0198"/>
    <w:rsid w:val="00DB3C17"/>
    <w:rsid w:val="00E06BFC"/>
    <w:rsid w:val="00EB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9FCC"/>
  <w15:chartTrackingRefBased/>
  <w15:docId w15:val="{BE86A51B-8C85-4238-A466-807385AC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rmela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1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B0198"/>
  </w:style>
  <w:style w:type="paragraph" w:styleId="a5">
    <w:name w:val="footer"/>
    <w:basedOn w:val="a"/>
    <w:link w:val="a6"/>
    <w:uiPriority w:val="99"/>
    <w:unhideWhenUsed/>
    <w:rsid w:val="00DB01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B0198"/>
  </w:style>
  <w:style w:type="character" w:styleId="Hyperlink">
    <w:name w:val="Hyperlink"/>
    <w:basedOn w:val="a0"/>
    <w:uiPriority w:val="99"/>
    <w:unhideWhenUsed/>
    <w:rsid w:val="008E35D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357E0"/>
    <w:pPr>
      <w:ind w:left="720"/>
      <w:contextualSpacing/>
    </w:pPr>
  </w:style>
  <w:style w:type="paragraph" w:styleId="a8">
    <w:name w:val="Revision"/>
    <w:hidden/>
    <w:uiPriority w:val="99"/>
    <w:semiHidden/>
    <w:rsid w:val="007D77F6"/>
    <w:pPr>
      <w:spacing w:after="0" w:line="240" w:lineRule="auto"/>
    </w:pPr>
  </w:style>
  <w:style w:type="character" w:styleId="FollowedHyperlink">
    <w:name w:val="FollowedHyperlink"/>
    <w:basedOn w:val="a0"/>
    <w:uiPriority w:val="99"/>
    <w:semiHidden/>
    <w:unhideWhenUsed/>
    <w:rsid w:val="008E7C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scanada@mail.huji.ac.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FCC54A1-8001-498D-B00B-811F936843E9}"/>
</file>

<file path=customXml/itemProps2.xml><?xml version="1.0" encoding="utf-8"?>
<ds:datastoreItem xmlns:ds="http://schemas.openxmlformats.org/officeDocument/2006/customXml" ds:itemID="{4F186A20-54CF-4050-B4A6-FF5B5A092FC1}"/>
</file>

<file path=customXml/itemProps3.xml><?xml version="1.0" encoding="utf-8"?>
<ds:datastoreItem xmlns:ds="http://schemas.openxmlformats.org/officeDocument/2006/customXml" ds:itemID="{436FA46D-43DC-4CB9-AB8B-D26A1CF57B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231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mirite</dc:creator>
  <cp:keywords/>
  <dc:description/>
  <cp:lastModifiedBy>Tal Renard</cp:lastModifiedBy>
  <cp:revision>20</cp:revision>
  <dcterms:created xsi:type="dcterms:W3CDTF">2016-01-20T06:26:00Z</dcterms:created>
  <dcterms:modified xsi:type="dcterms:W3CDTF">2022-10-19T09:26:00Z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7c094d208786f35707c33cbf3cda7b9d10ec7f33dfe63fa4971131d5fb7c3ed8</vt:lpwstr>
  </property>
  <property fmtid="{D5CDD505-2E9C-101B-9397-08002B2CF9AE}" pid="3" name="ContentTypeId">
    <vt:lpwstr>0x010100726ECFAFE8EAF44680ED24546A734B03</vt:lpwstr>
  </property>
</Properties>
</file>