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84A9C" w14:textId="77777777" w:rsidR="00732D6C" w:rsidRPr="00732D6C" w:rsidRDefault="00732D6C" w:rsidP="00732D6C">
      <w:pPr>
        <w:bidi/>
      </w:pPr>
      <w:r w:rsidRPr="00732D6C">
        <w:rPr>
          <w:rtl/>
        </w:rPr>
        <w:t>תכנית מלגות לתלמידי תואר שני מחקרי לבני מיעוטים - תשפ"</w:t>
      </w:r>
      <w:ins w:id="0" w:author="Saskia De Haan" w:date="2022-06-19T11:57:00Z">
        <w:r>
          <w:rPr>
            <w:rFonts w:hint="cs"/>
            <w:rtl/>
          </w:rPr>
          <w:t>ג</w:t>
        </w:r>
      </w:ins>
      <w:del w:id="1" w:author="Saskia De Haan" w:date="2022-06-19T11:57:00Z">
        <w:r w:rsidRPr="00732D6C" w:rsidDel="00732D6C">
          <w:rPr>
            <w:rtl/>
          </w:rPr>
          <w:delText>ב</w:delText>
        </w:r>
      </w:del>
    </w:p>
    <w:p w14:paraId="13831EFD" w14:textId="77777777" w:rsidR="00732D6C" w:rsidRPr="00732D6C" w:rsidRDefault="00732D6C" w:rsidP="00732D6C">
      <w:pPr>
        <w:bidi/>
      </w:pPr>
      <w:r w:rsidRPr="00732D6C">
        <w:t> </w:t>
      </w:r>
    </w:p>
    <w:p w14:paraId="28487AFF" w14:textId="77777777" w:rsidR="00732D6C" w:rsidRPr="00732D6C" w:rsidRDefault="00732D6C" w:rsidP="00732D6C">
      <w:pPr>
        <w:bidi/>
      </w:pPr>
      <w:r w:rsidRPr="00732D6C">
        <w:rPr>
          <w:rtl/>
        </w:rPr>
        <w:t>האוניברסיטה העברית מודיעה על תכנית מלגות ות"ת המיועדות לתלמידי תואר שני מחקרי בני החברה הערבית*, שהתקבלו/יתקבלו ללימודי מוסמך באוניברסיטה העברית החל משנת הלימודים תשפ"</w:t>
      </w:r>
      <w:del w:id="2" w:author="Saskia De Haan" w:date="2022-06-19T11:57:00Z">
        <w:r w:rsidRPr="00732D6C" w:rsidDel="00732D6C">
          <w:rPr>
            <w:rtl/>
          </w:rPr>
          <w:delText>ב</w:delText>
        </w:r>
      </w:del>
      <w:ins w:id="3" w:author="Saskia De Haan" w:date="2022-06-19T11:57:00Z">
        <w:r>
          <w:rPr>
            <w:rFonts w:hint="cs"/>
            <w:rtl/>
          </w:rPr>
          <w:t>ג</w:t>
        </w:r>
      </w:ins>
      <w:r w:rsidRPr="00732D6C">
        <w:t>.</w:t>
      </w:r>
    </w:p>
    <w:p w14:paraId="7FA34D1E" w14:textId="77777777" w:rsidR="00732D6C" w:rsidRPr="00732D6C" w:rsidRDefault="00732D6C" w:rsidP="00732D6C">
      <w:pPr>
        <w:bidi/>
      </w:pPr>
      <w:r w:rsidRPr="00732D6C">
        <w:rPr>
          <w:rtl/>
        </w:rPr>
        <w:t xml:space="preserve">רשאים להגיש מועמדות כל אלה שקיבלו תואר בוגר מאחת האוניברסיטאות בארץ שמוכרת ע"י </w:t>
      </w:r>
      <w:proofErr w:type="spellStart"/>
      <w:r w:rsidRPr="00732D6C">
        <w:rPr>
          <w:rtl/>
        </w:rPr>
        <w:t>המל"ג</w:t>
      </w:r>
      <w:proofErr w:type="spellEnd"/>
      <w:r w:rsidRPr="00732D6C">
        <w:t>.</w:t>
      </w:r>
    </w:p>
    <w:p w14:paraId="36D278DA" w14:textId="77777777" w:rsidR="00732D6C" w:rsidRPr="00732D6C" w:rsidRDefault="00732D6C" w:rsidP="00732D6C">
      <w:pPr>
        <w:bidi/>
      </w:pPr>
      <w:r w:rsidRPr="00732D6C">
        <w:rPr>
          <w:rtl/>
        </w:rPr>
        <w:t>המלגה בגובה 40,880 ₪/לשנה תינתן לשנתיים (בשנה שנייה בכפוף לאישור ות"ת)</w:t>
      </w:r>
    </w:p>
    <w:p w14:paraId="43730DE6" w14:textId="77777777" w:rsidR="00732D6C" w:rsidRPr="00732D6C" w:rsidDel="00732D6C" w:rsidRDefault="00732D6C" w:rsidP="00732D6C">
      <w:pPr>
        <w:bidi/>
        <w:rPr>
          <w:del w:id="4" w:author="Saskia De Haan" w:date="2022-06-19T11:59:00Z"/>
        </w:rPr>
      </w:pPr>
      <w:del w:id="5" w:author="Saskia De Haan" w:date="2022-06-19T11:59:00Z">
        <w:r w:rsidRPr="00732D6C" w:rsidDel="00732D6C">
          <w:rPr>
            <w:rtl/>
          </w:rPr>
          <w:delText>מועמד שיזכה יוכל לעבוד רק באוניברסיטה העברית כעוזר הוראה/מחקר בהיקף של 4 שעות שבועיות בלבד</w:delText>
        </w:r>
        <w:r w:rsidRPr="00732D6C" w:rsidDel="00732D6C">
          <w:delText>.</w:delText>
        </w:r>
      </w:del>
    </w:p>
    <w:p w14:paraId="2FE90E11" w14:textId="77777777" w:rsidR="00732D6C" w:rsidRPr="00732D6C" w:rsidRDefault="00732D6C" w:rsidP="00732D6C">
      <w:pPr>
        <w:bidi/>
      </w:pPr>
      <w:r w:rsidRPr="00732D6C">
        <w:t xml:space="preserve">* </w:t>
      </w:r>
      <w:r w:rsidRPr="00732D6C">
        <w:rPr>
          <w:rtl/>
        </w:rPr>
        <w:t>כל מקום שמצוין "חברה הערבית" כולל בתוכו גם את החברה הצ'רקסית, דרוזית, בדואית, לבנונית</w:t>
      </w:r>
    </w:p>
    <w:p w14:paraId="1ACD7007" w14:textId="77777777" w:rsidR="00732D6C" w:rsidRPr="00732D6C" w:rsidRDefault="00732D6C" w:rsidP="00732D6C">
      <w:pPr>
        <w:bidi/>
      </w:pPr>
      <w:r w:rsidRPr="00732D6C">
        <w:rPr>
          <w:rtl/>
        </w:rPr>
        <w:t>נא לצפות</w:t>
      </w:r>
      <w:r w:rsidRPr="00732D6C">
        <w:t> </w:t>
      </w:r>
      <w:hyperlink r:id="rId8" w:tgtFrame="_blank" w:history="1">
        <w:r w:rsidRPr="00732D6C">
          <w:rPr>
            <w:rStyle w:val="Hyperlink"/>
            <w:rFonts w:hint="cs"/>
            <w:rtl/>
          </w:rPr>
          <w:t>בתקנון</w:t>
        </w:r>
      </w:hyperlink>
      <w:r w:rsidRPr="00732D6C">
        <w:t> </w:t>
      </w:r>
      <w:r w:rsidRPr="00732D6C">
        <w:rPr>
          <w:rtl/>
        </w:rPr>
        <w:t>לפרטים נוספים לגבי התכנית והתנאים להגשת מועמדות</w:t>
      </w:r>
      <w:r w:rsidRPr="00732D6C">
        <w:t>.</w:t>
      </w:r>
    </w:p>
    <w:p w14:paraId="564F8BD1" w14:textId="77777777" w:rsidR="00732D6C" w:rsidRPr="00732D6C" w:rsidDel="00732D6C" w:rsidRDefault="00732D6C" w:rsidP="00732D6C">
      <w:pPr>
        <w:bidi/>
        <w:rPr>
          <w:del w:id="6" w:author="Saskia De Haan" w:date="2022-06-19T12:00:00Z"/>
        </w:rPr>
      </w:pPr>
      <w:del w:id="7" w:author="Saskia De Haan" w:date="2022-06-19T12:00:00Z">
        <w:r w:rsidRPr="00732D6C" w:rsidDel="00732D6C">
          <w:rPr>
            <w:rtl/>
          </w:rPr>
          <w:delText>בתקנון המלגה נפלא טעות באחת מהשורות של תנאי הסף. להלן השורה המתוקנת</w:delText>
        </w:r>
        <w:r w:rsidRPr="00732D6C" w:rsidDel="00732D6C">
          <w:delText>:</w:delText>
        </w:r>
      </w:del>
    </w:p>
    <w:p w14:paraId="44B3B182" w14:textId="77777777" w:rsidR="00732D6C" w:rsidRPr="00732D6C" w:rsidDel="00732D6C" w:rsidRDefault="00732D6C" w:rsidP="00732D6C">
      <w:pPr>
        <w:bidi/>
        <w:rPr>
          <w:del w:id="8" w:author="Saskia De Haan" w:date="2022-06-19T12:00:00Z"/>
        </w:rPr>
      </w:pPr>
      <w:del w:id="9" w:author="Saskia De Haan" w:date="2022-06-19T12:00:00Z">
        <w:r w:rsidRPr="00732D6C" w:rsidDel="00732D6C">
          <w:delText>"</w:delText>
        </w:r>
        <w:r w:rsidRPr="00732D6C" w:rsidDel="00732D6C">
          <w:rPr>
            <w:rtl/>
          </w:rPr>
          <w:delText>המועמדים התקבלו בפועל כתלמידים מן המניין לשנה"ל הראשונה בלימודי תואר שני עם עבודת גמר באחת מן אוניברסיטאות המחקר בישראל או במסלול ישיר לדוקטורט לשנת </w:delText>
        </w:r>
        <w:r w:rsidRPr="00732D6C" w:rsidDel="00732D6C">
          <w:rPr>
            <w:b/>
            <w:bCs/>
            <w:rtl/>
          </w:rPr>
          <w:delText>תשפ"ב</w:delText>
        </w:r>
        <w:r w:rsidRPr="00732D6C" w:rsidDel="00732D6C">
          <w:delText>."</w:delText>
        </w:r>
      </w:del>
    </w:p>
    <w:p w14:paraId="3CADA73C" w14:textId="77777777" w:rsidR="00732D6C" w:rsidRPr="00732D6C" w:rsidRDefault="00732D6C" w:rsidP="00732D6C">
      <w:pPr>
        <w:bidi/>
      </w:pPr>
    </w:p>
    <w:p w14:paraId="6CF58EEC" w14:textId="77777777" w:rsidR="00732D6C" w:rsidRPr="00732D6C" w:rsidDel="008E05A3" w:rsidRDefault="00732D6C" w:rsidP="00732D6C">
      <w:pPr>
        <w:bidi/>
        <w:rPr>
          <w:del w:id="10" w:author="Saskia De Haan" w:date="2022-06-19T12:11:00Z"/>
        </w:rPr>
      </w:pPr>
      <w:del w:id="11" w:author="Saskia De Haan" w:date="2022-06-19T12:11:00Z">
        <w:r w:rsidRPr="00732D6C" w:rsidDel="008E05A3">
          <w:rPr>
            <w:rtl/>
          </w:rPr>
          <w:delText>להלן תנאי סף להגשת מועמדות</w:delText>
        </w:r>
      </w:del>
    </w:p>
    <w:p w14:paraId="2378E3AE" w14:textId="77777777" w:rsidR="00732D6C" w:rsidRPr="00732D6C" w:rsidDel="008E05A3" w:rsidRDefault="00732D6C" w:rsidP="00732D6C">
      <w:pPr>
        <w:numPr>
          <w:ilvl w:val="0"/>
          <w:numId w:val="1"/>
        </w:numPr>
        <w:bidi/>
        <w:rPr>
          <w:del w:id="12" w:author="Saskia De Haan" w:date="2022-06-19T12:11:00Z"/>
        </w:rPr>
      </w:pPr>
      <w:del w:id="13" w:author="Saskia De Haan" w:date="2022-06-19T12:11:00Z">
        <w:r w:rsidRPr="00732D6C" w:rsidDel="008E05A3">
          <w:rPr>
            <w:rtl/>
          </w:rPr>
          <w:delText>המועמדים למלגה יהיו בעלי תואר ראשון  ממוסד ישראלי אשר מוכר ע"י המועצה להשכלה גבוהה</w:delText>
        </w:r>
        <w:r w:rsidRPr="00732D6C" w:rsidDel="008E05A3">
          <w:delText>.</w:delText>
        </w:r>
      </w:del>
    </w:p>
    <w:p w14:paraId="6FC34C12" w14:textId="77777777" w:rsidR="00732D6C" w:rsidRPr="00732D6C" w:rsidDel="008E05A3" w:rsidRDefault="00732D6C" w:rsidP="00732D6C">
      <w:pPr>
        <w:numPr>
          <w:ilvl w:val="0"/>
          <w:numId w:val="1"/>
        </w:numPr>
        <w:bidi/>
        <w:rPr>
          <w:del w:id="14" w:author="Saskia De Haan" w:date="2022-06-19T12:11:00Z"/>
        </w:rPr>
      </w:pPr>
      <w:del w:id="15" w:author="Saskia De Haan" w:date="2022-06-19T12:11:00Z">
        <w:r w:rsidRPr="00732D6C" w:rsidDel="008E05A3">
          <w:rPr>
            <w:rtl/>
          </w:rPr>
          <w:delText>המועמדים סיימו לימודיהם לתואר ראשון בציון ממוצע של 80 לפחות</w:delText>
        </w:r>
        <w:r w:rsidRPr="00732D6C" w:rsidDel="008E05A3">
          <w:delText>.</w:delText>
        </w:r>
      </w:del>
    </w:p>
    <w:p w14:paraId="324A41C8" w14:textId="77777777" w:rsidR="00732D6C" w:rsidRPr="00732D6C" w:rsidDel="008E05A3" w:rsidRDefault="00732D6C" w:rsidP="00732D6C">
      <w:pPr>
        <w:numPr>
          <w:ilvl w:val="0"/>
          <w:numId w:val="2"/>
        </w:numPr>
        <w:bidi/>
        <w:rPr>
          <w:del w:id="16" w:author="Saskia De Haan" w:date="2022-06-19T12:11:00Z"/>
        </w:rPr>
      </w:pPr>
      <w:del w:id="17" w:author="Saskia De Haan" w:date="2022-06-19T12:11:00Z">
        <w:r w:rsidRPr="00732D6C" w:rsidDel="008E05A3">
          <w:rPr>
            <w:rtl/>
          </w:rPr>
          <w:delText>המועמדים התקבלו בפועל כתלמידים מן המניין לשנה"ל הראשונה בלימודי תואר שני עם עבודת גמר באחת מן אוניברסיטאות המחקר בישראל או במסלול ישיר לדוקטורט לשנת תשפ"א</w:delText>
        </w:r>
        <w:r w:rsidRPr="00732D6C" w:rsidDel="008E05A3">
          <w:delText>.</w:delText>
        </w:r>
      </w:del>
    </w:p>
    <w:p w14:paraId="65CA5737" w14:textId="77777777" w:rsidR="00732D6C" w:rsidRPr="00732D6C" w:rsidDel="008E05A3" w:rsidRDefault="00732D6C" w:rsidP="00732D6C">
      <w:pPr>
        <w:numPr>
          <w:ilvl w:val="0"/>
          <w:numId w:val="2"/>
        </w:numPr>
        <w:bidi/>
        <w:rPr>
          <w:del w:id="18" w:author="Saskia De Haan" w:date="2022-06-19T12:11:00Z"/>
        </w:rPr>
      </w:pPr>
      <w:del w:id="19" w:author="Saskia De Haan" w:date="2022-06-19T12:11:00Z">
        <w:r w:rsidRPr="00732D6C" w:rsidDel="008E05A3">
          <w:delText> </w:delText>
        </w:r>
        <w:r w:rsidRPr="00732D6C" w:rsidDel="008E05A3">
          <w:rPr>
            <w:rtl/>
          </w:rPr>
          <w:delText>מלגה תינתן לסטודנט עבור לימודיו באותו מוסד שהגיש את הבקשה עבורו. מעבר למוסד אחר יבטל את הבקשה</w:delText>
        </w:r>
        <w:r w:rsidRPr="00732D6C" w:rsidDel="008E05A3">
          <w:delText>.</w:delText>
        </w:r>
      </w:del>
    </w:p>
    <w:p w14:paraId="1E80D6B6" w14:textId="77777777" w:rsidR="00732D6C" w:rsidRPr="00732D6C" w:rsidRDefault="00732D6C" w:rsidP="00732D6C">
      <w:pPr>
        <w:bidi/>
      </w:pPr>
    </w:p>
    <w:p w14:paraId="4FB9D603" w14:textId="77777777" w:rsidR="00732D6C" w:rsidRPr="00732D6C" w:rsidRDefault="00732D6C" w:rsidP="00732D6C">
      <w:pPr>
        <w:bidi/>
      </w:pPr>
      <w:r w:rsidRPr="00732D6C">
        <w:rPr>
          <w:rtl/>
        </w:rPr>
        <w:t>הליך הגשת מועמדות</w:t>
      </w:r>
    </w:p>
    <w:p w14:paraId="27541F63" w14:textId="77777777" w:rsidR="00732D6C" w:rsidRPr="00732D6C" w:rsidRDefault="00732D6C" w:rsidP="00732D6C">
      <w:pPr>
        <w:bidi/>
      </w:pPr>
      <w:r w:rsidRPr="00732D6C">
        <w:rPr>
          <w:b/>
          <w:bCs/>
          <w:rtl/>
        </w:rPr>
        <w:t>א. יש למלא את</w:t>
      </w:r>
      <w:r w:rsidRPr="00732D6C">
        <w:rPr>
          <w:b/>
          <w:bCs/>
        </w:rPr>
        <w:t> </w:t>
      </w:r>
      <w:hyperlink r:id="rId9" w:history="1">
        <w:r w:rsidRPr="00732D6C">
          <w:rPr>
            <w:rStyle w:val="Hyperlink"/>
            <w:rFonts w:hint="cs"/>
            <w:b/>
            <w:bCs/>
            <w:rtl/>
          </w:rPr>
          <w:t>טופס הבקשה המקוון</w:t>
        </w:r>
      </w:hyperlink>
    </w:p>
    <w:p w14:paraId="6144DAD3" w14:textId="77777777" w:rsidR="00732D6C" w:rsidRPr="004622B9" w:rsidRDefault="00732D6C" w:rsidP="004622B9">
      <w:pPr>
        <w:bidi/>
        <w:rPr>
          <w:b/>
          <w:bCs/>
          <w:rPrChange w:id="20" w:author="Saskia De Haan" w:date="2022-06-19T12:21:00Z">
            <w:rPr/>
          </w:rPrChange>
        </w:rPr>
      </w:pPr>
      <w:r w:rsidRPr="00732D6C">
        <w:rPr>
          <w:b/>
          <w:bCs/>
          <w:rtl/>
        </w:rPr>
        <w:t xml:space="preserve">ב. להעלות את המסמכים </w:t>
      </w:r>
      <w:ins w:id="21" w:author="Saskia De Haan" w:date="2022-06-19T12:21:00Z">
        <w:r w:rsidR="004622B9" w:rsidRPr="004622B9">
          <w:rPr>
            <w:b/>
            <w:bCs/>
            <w:rtl/>
          </w:rPr>
          <w:t>הרשומים ב</w:t>
        </w:r>
        <w:r w:rsidR="004622B9">
          <w:rPr>
            <w:rFonts w:hint="cs"/>
            <w:b/>
            <w:bCs/>
            <w:rtl/>
          </w:rPr>
          <w:t>תקנון וב</w:t>
        </w:r>
      </w:ins>
      <w:ins w:id="22" w:author="Saskia De Haan" w:date="2022-06-19T12:22:00Z">
        <w:r w:rsidR="004622B9">
          <w:rPr>
            <w:rFonts w:hint="cs"/>
            <w:b/>
            <w:bCs/>
            <w:rtl/>
          </w:rPr>
          <w:t>ט</w:t>
        </w:r>
      </w:ins>
      <w:ins w:id="23" w:author="Saskia De Haan" w:date="2022-06-19T12:21:00Z">
        <w:r w:rsidR="004622B9">
          <w:rPr>
            <w:rFonts w:hint="cs"/>
            <w:b/>
            <w:bCs/>
            <w:rtl/>
          </w:rPr>
          <w:t xml:space="preserve">ופס </w:t>
        </w:r>
        <w:proofErr w:type="spellStart"/>
        <w:r w:rsidR="004622B9">
          <w:rPr>
            <w:rFonts w:hint="cs"/>
            <w:b/>
            <w:bCs/>
            <w:rtl/>
          </w:rPr>
          <w:t>הות</w:t>
        </w:r>
      </w:ins>
      <w:ins w:id="24" w:author="Saskia De Haan" w:date="2022-06-19T12:22:00Z">
        <w:r w:rsidR="004622B9">
          <w:rPr>
            <w:rFonts w:hint="cs"/>
            <w:b/>
            <w:bCs/>
            <w:rtl/>
          </w:rPr>
          <w:t>"ת</w:t>
        </w:r>
      </w:ins>
      <w:proofErr w:type="spellEnd"/>
      <w:del w:id="25" w:author="Saskia De Haan" w:date="2022-06-19T12:21:00Z">
        <w:r w:rsidRPr="00732D6C" w:rsidDel="004622B9">
          <w:rPr>
            <w:b/>
            <w:bCs/>
            <w:rtl/>
          </w:rPr>
          <w:delText>הבאים</w:delText>
        </w:r>
      </w:del>
      <w:r w:rsidRPr="00732D6C">
        <w:rPr>
          <w:b/>
          <w:bCs/>
          <w:rtl/>
        </w:rPr>
        <w:t xml:space="preserve"> לתיקיית העלאת מסמכים אישית לפי</w:t>
      </w:r>
      <w:r w:rsidRPr="00732D6C">
        <w:rPr>
          <w:b/>
          <w:bCs/>
        </w:rPr>
        <w:t> </w:t>
      </w:r>
      <w:hyperlink r:id="rId10" w:tgtFrame="_blank" w:history="1">
        <w:r w:rsidRPr="00732D6C">
          <w:rPr>
            <w:rStyle w:val="Hyperlink"/>
            <w:rFonts w:hint="cs"/>
            <w:b/>
            <w:bCs/>
            <w:rtl/>
          </w:rPr>
          <w:t>ההוראות המופיעות כאן</w:t>
        </w:r>
      </w:hyperlink>
      <w:r w:rsidRPr="00732D6C">
        <w:t> </w:t>
      </w:r>
    </w:p>
    <w:p w14:paraId="298BC3E5" w14:textId="77777777" w:rsidR="008E05A3" w:rsidRPr="00DE6288" w:rsidRDefault="00732D6C" w:rsidP="00DE6288">
      <w:pPr>
        <w:numPr>
          <w:ilvl w:val="0"/>
          <w:numId w:val="3"/>
        </w:numPr>
        <w:tabs>
          <w:tab w:val="clear" w:pos="720"/>
        </w:tabs>
        <w:bidi/>
        <w:rPr>
          <w:b/>
          <w:bCs/>
          <w:rtl/>
          <w:rPrChange w:id="26" w:author="Saskia De Haan" w:date="2022-06-19T12:32:00Z">
            <w:rPr>
              <w:b/>
              <w:bCs/>
              <w:u w:val="single"/>
              <w:rtl/>
            </w:rPr>
          </w:rPrChange>
        </w:rPr>
        <w:pPrChange w:id="27" w:author="Saskia De Haan" w:date="2022-06-19T12:32:00Z">
          <w:pPr>
            <w:bidi/>
          </w:pPr>
        </w:pPrChange>
      </w:pPr>
      <w:r w:rsidRPr="00732D6C">
        <w:rPr>
          <w:rtl/>
        </w:rPr>
        <w:t xml:space="preserve">טופס </w:t>
      </w:r>
      <w:proofErr w:type="spellStart"/>
      <w:r w:rsidRPr="00732D6C">
        <w:rPr>
          <w:rtl/>
        </w:rPr>
        <w:t>הות"ת</w:t>
      </w:r>
      <w:proofErr w:type="spellEnd"/>
      <w:r w:rsidRPr="00732D6C">
        <w:rPr>
          <w:rtl/>
        </w:rPr>
        <w:t xml:space="preserve"> (יש להדפיס, לחתום ולהעלות את המקור למערכת)</w:t>
      </w:r>
      <w:r w:rsidR="008E05A3">
        <w:rPr>
          <w:rFonts w:hint="cs"/>
          <w:rtl/>
        </w:rPr>
        <w:t>. (</w:t>
      </w:r>
      <w:r w:rsidRPr="00732D6C">
        <w:fldChar w:fldCharType="begin"/>
      </w:r>
      <w:r w:rsidRPr="00732D6C">
        <w:instrText xml:space="preserve"> HYPERLINK "https://scholarships2.ekmd.huji.ac.il/home/Education/EDU120-2021/Documents/%d7%98%d7%95%d7%a4%d7%a1%20%d7%91%d7%a7%d7%a9%d7%94%20%d7%9c%d7%9e%d7%95%d7%a2%d7%9e%d7%93%20%d7%aa%d7%a9%d7%a4%d7%91.doc" </w:instrText>
      </w:r>
      <w:r w:rsidRPr="00732D6C">
        <w:fldChar w:fldCharType="separate"/>
      </w:r>
      <w:r w:rsidRPr="00732D6C">
        <w:rPr>
          <w:rStyle w:val="Hyperlink"/>
          <w:rFonts w:hint="cs"/>
          <w:rtl/>
        </w:rPr>
        <w:t>להורדה לחץ/י כאן</w:t>
      </w:r>
      <w:r w:rsidRPr="00732D6C">
        <w:fldChar w:fldCharType="end"/>
      </w:r>
      <w:r w:rsidR="008E05A3">
        <w:rPr>
          <w:rFonts w:hint="cs"/>
          <w:rtl/>
        </w:rPr>
        <w:t>)</w:t>
      </w:r>
      <w:ins w:id="28" w:author="Saskia De Haan" w:date="2022-06-19T12:24:00Z">
        <w:r w:rsidR="004622B9">
          <w:rPr>
            <w:rFonts w:hint="cs"/>
            <w:rtl/>
          </w:rPr>
          <w:t xml:space="preserve"> </w:t>
        </w:r>
        <w:r w:rsidR="004622B9" w:rsidRPr="008E05A3">
          <w:rPr>
            <w:b/>
            <w:bCs/>
            <w:rtl/>
          </w:rPr>
          <w:t xml:space="preserve">יש למלא בהקלדה ולא בכתב יד, לחתום ידנית במקום המיועד לזה על הטופס. </w:t>
        </w:r>
        <w:r w:rsidR="004622B9" w:rsidRPr="004622B9">
          <w:rPr>
            <w:b/>
            <w:bCs/>
            <w:rtl/>
          </w:rPr>
          <w:t xml:space="preserve">החתמת הגורמים הנוספים על הטופס הינה לטיפול האוניברסיטה עבור המועמדים שיוגשו </w:t>
        </w:r>
        <w:proofErr w:type="spellStart"/>
        <w:r w:rsidR="004622B9" w:rsidRPr="004622B9">
          <w:rPr>
            <w:b/>
            <w:bCs/>
            <w:rtl/>
          </w:rPr>
          <w:t>לוות"ת</w:t>
        </w:r>
        <w:proofErr w:type="spellEnd"/>
        <w:r w:rsidR="004622B9" w:rsidRPr="004622B9">
          <w:rPr>
            <w:b/>
            <w:bCs/>
            <w:rtl/>
          </w:rPr>
          <w:t xml:space="preserve"> מטעם האוניברסיטה. אין צורך לפנות ישירות לסגן הנשיא/רקטור כדי שהוא יחתום.</w:t>
        </w:r>
        <w:r w:rsidR="004622B9">
          <w:rPr>
            <w:rFonts w:hint="cs"/>
            <w:b/>
            <w:bCs/>
            <w:rtl/>
          </w:rPr>
          <w:t xml:space="preserve"> </w:t>
        </w:r>
        <w:r w:rsidR="004622B9" w:rsidRPr="004622B9">
          <w:rPr>
            <w:b/>
            <w:bCs/>
            <w:rtl/>
          </w:rPr>
          <w:t>המועמד מתבקש לא למלא את סעיף 8 בטופס.</w:t>
        </w:r>
      </w:ins>
    </w:p>
    <w:p w14:paraId="71E6E99A" w14:textId="77777777" w:rsidR="00732D6C" w:rsidRPr="00732D6C" w:rsidDel="008E05A3" w:rsidRDefault="00732D6C" w:rsidP="008E05A3">
      <w:pPr>
        <w:numPr>
          <w:ilvl w:val="0"/>
          <w:numId w:val="3"/>
        </w:numPr>
        <w:bidi/>
        <w:rPr>
          <w:del w:id="29" w:author="Saskia De Haan" w:date="2022-06-19T12:19:00Z"/>
        </w:rPr>
      </w:pPr>
      <w:del w:id="30" w:author="Saskia De Haan" w:date="2022-06-19T12:19:00Z">
        <w:r w:rsidRPr="00732D6C" w:rsidDel="008E05A3">
          <w:rPr>
            <w:b/>
            <w:bCs/>
            <w:rtl/>
          </w:rPr>
          <w:delText>המועמד מתבקש לא למלא את סעיף 8 בטופס. אין צורך לפנות ישירות לרקטור כדי שהוא יחתום</w:delText>
        </w:r>
        <w:r w:rsidRPr="00732D6C" w:rsidDel="008E05A3">
          <w:rPr>
            <w:b/>
            <w:bCs/>
          </w:rPr>
          <w:delText>.</w:delText>
        </w:r>
      </w:del>
    </w:p>
    <w:p w14:paraId="429CA8BD" w14:textId="77777777" w:rsidR="00732D6C" w:rsidRPr="00732D6C" w:rsidDel="008E05A3" w:rsidRDefault="00732D6C" w:rsidP="008E05A3">
      <w:pPr>
        <w:numPr>
          <w:ilvl w:val="0"/>
          <w:numId w:val="3"/>
        </w:numPr>
        <w:bidi/>
        <w:rPr>
          <w:del w:id="31" w:author="Saskia De Haan" w:date="2022-06-19T12:13:00Z"/>
        </w:rPr>
      </w:pPr>
      <w:del w:id="32" w:author="Saskia De Haan" w:date="2022-06-19T12:19:00Z">
        <w:r w:rsidRPr="00732D6C" w:rsidDel="008E05A3">
          <w:rPr>
            <w:rtl/>
          </w:rPr>
          <w:delText xml:space="preserve">גליונות ציונים רשמיים של התואר הראשון </w:delText>
        </w:r>
      </w:del>
      <w:del w:id="33" w:author="Saskia De Haan" w:date="2022-06-19T12:13:00Z">
        <w:r w:rsidRPr="00732D6C" w:rsidDel="008E05A3">
          <w:rPr>
            <w:rtl/>
          </w:rPr>
          <w:delText>שיכלול גם את</w:delText>
        </w:r>
        <w:r w:rsidRPr="00732D6C" w:rsidDel="008E05A3">
          <w:delText> </w:delText>
        </w:r>
        <w:r w:rsidRPr="00732D6C" w:rsidDel="008E05A3">
          <w:rPr>
            <w:rtl/>
          </w:rPr>
          <w:delText>מיקומו/דירוגו היחסי של המועמד ביחס למסיימים במחזורו בתחום לימודיו</w:delText>
        </w:r>
        <w:r w:rsidRPr="00732D6C" w:rsidDel="008E05A3">
          <w:delText>.</w:delText>
        </w:r>
      </w:del>
    </w:p>
    <w:p w14:paraId="0F0234CD" w14:textId="77777777" w:rsidR="00732D6C" w:rsidRPr="00732D6C" w:rsidDel="008E05A3" w:rsidRDefault="00732D6C" w:rsidP="008E05A3">
      <w:pPr>
        <w:numPr>
          <w:ilvl w:val="0"/>
          <w:numId w:val="3"/>
        </w:numPr>
        <w:bidi/>
        <w:rPr>
          <w:del w:id="34" w:author="Saskia De Haan" w:date="2022-06-19T12:15:00Z"/>
        </w:rPr>
      </w:pPr>
      <w:del w:id="35" w:author="Saskia De Haan" w:date="2022-06-19T12:15:00Z">
        <w:r w:rsidRPr="00732D6C" w:rsidDel="008E05A3">
          <w:rPr>
            <w:rtl/>
          </w:rPr>
          <w:lastRenderedPageBreak/>
          <w:delText>תקציר קורות חיים</w:delText>
        </w:r>
        <w:r w:rsidRPr="00732D6C" w:rsidDel="008E05A3">
          <w:delText>.</w:delText>
        </w:r>
      </w:del>
    </w:p>
    <w:p w14:paraId="62B063A7" w14:textId="77777777" w:rsidR="00732D6C" w:rsidRPr="00732D6C" w:rsidDel="008E05A3" w:rsidRDefault="00732D6C" w:rsidP="008E05A3">
      <w:pPr>
        <w:numPr>
          <w:ilvl w:val="0"/>
          <w:numId w:val="3"/>
        </w:numPr>
        <w:bidi/>
        <w:rPr>
          <w:del w:id="36" w:author="Saskia De Haan" w:date="2022-06-19T12:15:00Z"/>
        </w:rPr>
      </w:pPr>
      <w:del w:id="37" w:author="Saskia De Haan" w:date="2022-06-19T12:15:00Z">
        <w:r w:rsidRPr="00732D6C" w:rsidDel="008E05A3">
          <w:rPr>
            <w:rtl/>
          </w:rPr>
          <w:delText>תעודת התואר הראשון (אם טרם הוענקה התעודה יש להגיש מכתב מהמוסד המעיד על זכאות  המועמד/ת לקבלת התואר ולצרף את התעודה למסמכים מיד עם קבלתה)</w:delText>
        </w:r>
      </w:del>
    </w:p>
    <w:p w14:paraId="23EBECF0" w14:textId="77777777" w:rsidR="00732D6C" w:rsidRPr="00732D6C" w:rsidDel="008E05A3" w:rsidRDefault="00732D6C" w:rsidP="008E05A3">
      <w:pPr>
        <w:numPr>
          <w:ilvl w:val="0"/>
          <w:numId w:val="3"/>
        </w:numPr>
        <w:bidi/>
        <w:rPr>
          <w:del w:id="38" w:author="Saskia De Haan" w:date="2022-06-19T12:15:00Z"/>
        </w:rPr>
      </w:pPr>
      <w:del w:id="39" w:author="Saskia De Haan" w:date="2022-06-19T12:15:00Z">
        <w:r w:rsidRPr="00732D6C" w:rsidDel="008E05A3">
          <w:rPr>
            <w:rtl/>
          </w:rPr>
          <w:delText>אסמכתא רשמית של המוסד המגיש על קבלתו של המועמד ללימודי תואר שני במסלול מחקרי</w:delText>
        </w:r>
      </w:del>
    </w:p>
    <w:p w14:paraId="2CED82EA" w14:textId="77777777" w:rsidR="00732D6C" w:rsidRPr="00732D6C" w:rsidRDefault="00732D6C" w:rsidP="00732D6C">
      <w:pPr>
        <w:bidi/>
      </w:pPr>
      <w:r w:rsidRPr="00732D6C">
        <w:rPr>
          <w:b/>
          <w:bCs/>
          <w:rtl/>
        </w:rPr>
        <w:t>ג</w:t>
      </w:r>
      <w:r w:rsidRPr="00732D6C">
        <w:rPr>
          <w:b/>
          <w:bCs/>
        </w:rPr>
        <w:t>. </w:t>
      </w:r>
      <w:r w:rsidRPr="00732D6C">
        <w:rPr>
          <w:b/>
          <w:bCs/>
          <w:rtl/>
        </w:rPr>
        <w:t>שתי המלצות מאנשי סגל בכיר שלימדו את המועמד/ת בתואר ראשון</w:t>
      </w:r>
      <w:r w:rsidRPr="00732D6C">
        <w:rPr>
          <w:b/>
          <w:bCs/>
        </w:rPr>
        <w:t>.</w:t>
      </w:r>
      <w:ins w:id="40" w:author="Saskia De Haan" w:date="2022-06-19T12:32:00Z">
        <w:r w:rsidR="00DE6288" w:rsidRPr="00DE6288">
          <w:rPr>
            <w:b/>
            <w:bCs/>
            <w:rtl/>
          </w:rPr>
          <w:t xml:space="preserve"> </w:t>
        </w:r>
        <w:r w:rsidR="00DE6288" w:rsidRPr="008E05A3">
          <w:rPr>
            <w:b/>
            <w:bCs/>
            <w:rtl/>
          </w:rPr>
          <w:t>על נייר לוגו וחתום ע"י הממליץ</w:t>
        </w:r>
      </w:ins>
      <w:r w:rsidRPr="00732D6C">
        <w:rPr>
          <w:b/>
          <w:bCs/>
        </w:rPr>
        <w:t> </w:t>
      </w:r>
      <w:r w:rsidRPr="00732D6C">
        <w:rPr>
          <w:b/>
          <w:bCs/>
          <w:rtl/>
        </w:rPr>
        <w:t>במידת האפשר יוגשו המלצות של אנשי סגל מהמוסד בו התקבל המועמד לתואר שני</w:t>
      </w:r>
      <w:r w:rsidRPr="00732D6C">
        <w:rPr>
          <w:b/>
          <w:bCs/>
        </w:rPr>
        <w:t>. </w:t>
      </w:r>
      <w:r w:rsidRPr="00732D6C">
        <w:rPr>
          <w:b/>
          <w:bCs/>
          <w:rtl/>
        </w:rPr>
        <w:t>ההמלצות יישלחו לפי</w:t>
      </w:r>
      <w:r w:rsidRPr="00732D6C">
        <w:rPr>
          <w:b/>
          <w:bCs/>
        </w:rPr>
        <w:t> </w:t>
      </w:r>
      <w:hyperlink r:id="rId11" w:history="1">
        <w:r w:rsidRPr="00732D6C">
          <w:rPr>
            <w:rStyle w:val="Hyperlink"/>
            <w:rFonts w:hint="cs"/>
            <w:b/>
            <w:bCs/>
            <w:rtl/>
          </w:rPr>
          <w:t>המנגנון המתואר כאן</w:t>
        </w:r>
      </w:hyperlink>
    </w:p>
    <w:p w14:paraId="2EC408AD" w14:textId="77777777" w:rsidR="00732D6C" w:rsidRPr="00732D6C" w:rsidRDefault="00732D6C" w:rsidP="00732D6C">
      <w:pPr>
        <w:bidi/>
      </w:pPr>
      <w:r w:rsidRPr="00732D6C">
        <w:rPr>
          <w:b/>
          <w:bCs/>
          <w:rtl/>
        </w:rPr>
        <w:t>ד. לסיום התהליך יש לגשת לדף</w:t>
      </w:r>
      <w:r w:rsidRPr="00732D6C">
        <w:rPr>
          <w:b/>
          <w:bCs/>
        </w:rPr>
        <w:t> '</w:t>
      </w:r>
      <w:hyperlink r:id="rId12" w:history="1">
        <w:r w:rsidRPr="00732D6C">
          <w:rPr>
            <w:rStyle w:val="Hyperlink"/>
            <w:rFonts w:hint="cs"/>
            <w:b/>
            <w:bCs/>
            <w:rtl/>
          </w:rPr>
          <w:t>סטטוס הגשה</w:t>
        </w:r>
      </w:hyperlink>
      <w:r w:rsidRPr="00732D6C">
        <w:rPr>
          <w:b/>
          <w:bCs/>
        </w:rPr>
        <w:t>' </w:t>
      </w:r>
      <w:r w:rsidRPr="00732D6C">
        <w:rPr>
          <w:b/>
          <w:bCs/>
          <w:rtl/>
        </w:rPr>
        <w:t>ולפעול לפי ההנחיות</w:t>
      </w:r>
    </w:p>
    <w:p w14:paraId="318D9B22" w14:textId="77777777" w:rsidR="00732D6C" w:rsidRDefault="00732D6C" w:rsidP="00732D6C">
      <w:pPr>
        <w:bidi/>
        <w:rPr>
          <w:ins w:id="41" w:author="Saskia De Haan" w:date="2022-06-19T12:23:00Z"/>
          <w:rtl/>
        </w:rPr>
      </w:pPr>
      <w:r w:rsidRPr="00732D6C">
        <w:t> </w:t>
      </w:r>
    </w:p>
    <w:p w14:paraId="2085295E" w14:textId="77777777" w:rsidR="004622B9" w:rsidRPr="008E05A3" w:rsidRDefault="004622B9" w:rsidP="004622B9">
      <w:pPr>
        <w:bidi/>
        <w:ind w:left="360"/>
        <w:rPr>
          <w:ins w:id="42" w:author="Saskia De Haan" w:date="2022-06-19T12:23:00Z"/>
          <w:b/>
          <w:bCs/>
          <w:u w:val="single"/>
        </w:rPr>
      </w:pPr>
      <w:ins w:id="43" w:author="Saskia De Haan" w:date="2022-06-19T12:23:00Z">
        <w:r w:rsidRPr="008E05A3">
          <w:rPr>
            <w:b/>
            <w:bCs/>
            <w:u w:val="single"/>
            <w:rtl/>
          </w:rPr>
          <w:t>שימו לב:</w:t>
        </w:r>
      </w:ins>
    </w:p>
    <w:p w14:paraId="2F90AF99" w14:textId="77777777" w:rsidR="004622B9" w:rsidRPr="008E05A3" w:rsidRDefault="004622B9" w:rsidP="004622B9">
      <w:pPr>
        <w:numPr>
          <w:ilvl w:val="0"/>
          <w:numId w:val="3"/>
        </w:numPr>
        <w:tabs>
          <w:tab w:val="clear" w:pos="720"/>
        </w:tabs>
        <w:bidi/>
        <w:rPr>
          <w:ins w:id="44" w:author="Saskia De Haan" w:date="2022-06-19T12:23:00Z"/>
          <w:b/>
          <w:bCs/>
        </w:rPr>
      </w:pPr>
      <w:ins w:id="45" w:author="Saskia De Haan" w:date="2022-06-19T12:23:00Z">
        <w:r w:rsidRPr="008E05A3">
          <w:rPr>
            <w:b/>
            <w:bCs/>
            <w:rtl/>
          </w:rPr>
          <w:t>אין צורך להגיש מכתב בחתימת הרקטור/סגן הנשיא לעניינים אקדמיים ובו פירוט שיקולי המוסד בהגשת המועמדת למלגה.</w:t>
        </w:r>
      </w:ins>
    </w:p>
    <w:p w14:paraId="5CAD601D" w14:textId="77777777" w:rsidR="004622B9" w:rsidRPr="008E05A3" w:rsidRDefault="004622B9" w:rsidP="004622B9">
      <w:pPr>
        <w:numPr>
          <w:ilvl w:val="0"/>
          <w:numId w:val="3"/>
        </w:numPr>
        <w:tabs>
          <w:tab w:val="clear" w:pos="720"/>
        </w:tabs>
        <w:bidi/>
        <w:rPr>
          <w:ins w:id="46" w:author="Saskia De Haan" w:date="2022-06-19T12:23:00Z"/>
          <w:b/>
          <w:bCs/>
        </w:rPr>
      </w:pPr>
      <w:ins w:id="47" w:author="Saskia De Haan" w:date="2022-06-19T12:23:00Z">
        <w:r w:rsidRPr="008E05A3">
          <w:rPr>
            <w:b/>
            <w:bCs/>
            <w:rtl/>
          </w:rPr>
          <w:t>יש להגיש גיליון ציונים רשמי.</w:t>
        </w:r>
      </w:ins>
    </w:p>
    <w:p w14:paraId="024D2915" w14:textId="77777777" w:rsidR="004622B9" w:rsidRPr="00DE6288" w:rsidRDefault="004622B9" w:rsidP="004622B9">
      <w:pPr>
        <w:bidi/>
      </w:pPr>
    </w:p>
    <w:p w14:paraId="652DB75C" w14:textId="77777777" w:rsidR="00732D6C" w:rsidRPr="00732D6C" w:rsidRDefault="00732D6C" w:rsidP="00732D6C">
      <w:pPr>
        <w:bidi/>
      </w:pPr>
      <w:r w:rsidRPr="00732D6C">
        <w:rPr>
          <w:b/>
          <w:bCs/>
          <w:rtl/>
        </w:rPr>
        <w:t>בקשה שלא תענה על תנאי המלגה או הלוקה בחסר לא תידון</w:t>
      </w:r>
      <w:r w:rsidRPr="00732D6C">
        <w:rPr>
          <w:b/>
          <w:bCs/>
        </w:rPr>
        <w:t>.</w:t>
      </w:r>
    </w:p>
    <w:p w14:paraId="25E02F20" w14:textId="77777777" w:rsidR="00732D6C" w:rsidRPr="00732D6C" w:rsidRDefault="00732D6C" w:rsidP="00DE6288">
      <w:pPr>
        <w:bidi/>
      </w:pPr>
      <w:r w:rsidRPr="00732D6C">
        <w:rPr>
          <w:b/>
          <w:bCs/>
          <w:rtl/>
        </w:rPr>
        <w:t>תאריך סיום הגשת מועמדות: </w:t>
      </w:r>
      <w:del w:id="48" w:author="Saskia De Haan" w:date="2022-06-19T12:32:00Z">
        <w:r w:rsidRPr="00732D6C" w:rsidDel="00DE6288">
          <w:rPr>
            <w:b/>
            <w:bCs/>
            <w:rtl/>
          </w:rPr>
          <w:delText>11 ביולי 2021</w:delText>
        </w:r>
      </w:del>
      <w:ins w:id="49" w:author="Saskia De Haan" w:date="2022-06-19T12:32:00Z">
        <w:r w:rsidR="00DE6288">
          <w:rPr>
            <w:rFonts w:hint="cs"/>
            <w:b/>
            <w:bCs/>
            <w:rtl/>
          </w:rPr>
          <w:t>20 ביולי 2022</w:t>
        </w:r>
      </w:ins>
      <w:bookmarkStart w:id="50" w:name="_GoBack"/>
      <w:bookmarkEnd w:id="50"/>
    </w:p>
    <w:p w14:paraId="247C9BEB" w14:textId="77777777" w:rsidR="001D0E29" w:rsidRPr="00732D6C" w:rsidRDefault="004E0492" w:rsidP="00732D6C">
      <w:pPr>
        <w:bidi/>
        <w:rPr>
          <w:rFonts w:hint="cs"/>
          <w:rtl/>
        </w:rPr>
      </w:pPr>
    </w:p>
    <w:sectPr w:rsidR="001D0E29" w:rsidRPr="0073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0344"/>
    <w:multiLevelType w:val="hybridMultilevel"/>
    <w:tmpl w:val="8D28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221"/>
    <w:multiLevelType w:val="multilevel"/>
    <w:tmpl w:val="94805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81F94"/>
    <w:multiLevelType w:val="multilevel"/>
    <w:tmpl w:val="408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F2BB8"/>
    <w:multiLevelType w:val="multilevel"/>
    <w:tmpl w:val="F1C6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skia De Haan">
    <w15:presenceInfo w15:providerId="AD" w15:userId="S-1-5-21-875649612-1676229135-1777090905-55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6C"/>
    <w:rsid w:val="004622B9"/>
    <w:rsid w:val="00732D6C"/>
    <w:rsid w:val="008E05A3"/>
    <w:rsid w:val="00BA461E"/>
    <w:rsid w:val="00C97FB1"/>
    <w:rsid w:val="00D6116D"/>
    <w:rsid w:val="00D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E4CC"/>
  <w15:chartTrackingRefBased/>
  <w15:docId w15:val="{9CC48CFB-2289-4618-AE4B-428BDC52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732D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Education/EDU120-2021/Documents/%d7%aa%d7%a7%d7%a0%d7%95%d7%9f%20%d7%95%d7%94%d7%a0%d7%97%d7%99%d7%95%d7%aa%20%d7%aa%d7%a9%d7%a4%d7%91-%d7%aa%d7%95%d7%9b%d7%a0%d7%99%d7%aa%20%d7%9e%d7%9c%d7%92%d7%95%d7%aa%20%d7%9c%d7%9e%d7%90%d7%a1%d7%98%d7%a8%d7%a0%d7%98%d7%99%d7%9d%20%d7%9e%d7%94%d7%9e%d7%92%d7%96%d7%a8%20%d7%94%d7%a2%d7%a8%d7%91%d7%99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cholarships2.ekmd.huji.ac.il/home/Education/EDU120-2021/Pages/SubmissionStatu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holarships2.ekmd.huji.ac.il/home/Education/EDU120-2021/Pages/Recommendations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cholarships2.ekmd.huji.ac.il/home/Pages/InstructionsHe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holarships2.ekmd.huji.ac.il/home/Education/EDU120-2021/Pages/Form.aspx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5D034BB-D8FE-4F98-8429-63D7C73CBFCA}"/>
</file>

<file path=customXml/itemProps2.xml><?xml version="1.0" encoding="utf-8"?>
<ds:datastoreItem xmlns:ds="http://schemas.openxmlformats.org/officeDocument/2006/customXml" ds:itemID="{F8C04079-A1F4-4384-AD3A-B65835A2B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51727-5017-4D77-BABD-AE11147BE5C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cc8a297-ebb7-462c-befd-cd75e0e20584"/>
    <ds:schemaRef ds:uri="http://purl.org/dc/terms/"/>
    <ds:schemaRef ds:uri="742fd234-e2fa-4eb7-be9f-714c193a02d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2</cp:revision>
  <dcterms:created xsi:type="dcterms:W3CDTF">2022-06-19T09:39:00Z</dcterms:created>
  <dcterms:modified xsi:type="dcterms:W3CDTF">2022-06-19T09:39:00Z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