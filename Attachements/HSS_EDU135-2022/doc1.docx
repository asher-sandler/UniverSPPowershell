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10" w:rsidRPr="009F2210" w:rsidRDefault="009F2210" w:rsidP="009F2210">
      <w:pPr>
        <w:bidi/>
        <w:jc w:val="center"/>
      </w:pPr>
      <w:r w:rsidRPr="009F2210">
        <w:rPr>
          <w:rFonts w:hint="cs"/>
          <w:rtl/>
        </w:rPr>
        <w:t>תכנית מלגות לתלמידי תואר שני מחקרי לבני מיעוטים</w:t>
      </w:r>
      <w:r w:rsidRPr="009F2210">
        <w:rPr>
          <w:rtl/>
        </w:rPr>
        <w:t> </w:t>
      </w:r>
      <w:r w:rsidRPr="009F2210">
        <w:t xml:space="preserve">- </w:t>
      </w:r>
      <w:r w:rsidRPr="009F2210">
        <w:rPr>
          <w:rtl/>
        </w:rPr>
        <w:t>תשפ"</w:t>
      </w:r>
      <w:del w:id="0" w:author="Saskia De Haan" w:date="2023-06-21T16:30:00Z">
        <w:r w:rsidRPr="009F2210" w:rsidDel="009F2210">
          <w:rPr>
            <w:rtl/>
          </w:rPr>
          <w:delText>ג</w:delText>
        </w:r>
      </w:del>
      <w:ins w:id="1" w:author="Saskia De Haan" w:date="2023-06-21T16:30:00Z">
        <w:r>
          <w:rPr>
            <w:rFonts w:hint="cs"/>
            <w:rtl/>
          </w:rPr>
          <w:t>ד</w:t>
        </w:r>
      </w:ins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9F2210">
      <w:pPr>
        <w:bidi/>
      </w:pPr>
      <w:r w:rsidRPr="009F2210">
        <w:rPr>
          <w:rtl/>
        </w:rPr>
        <w:t>האוניברסיטה העברית מודיעה על תכנית מלגות ות"ת המיועדות לתלמידי תואר שני מחקרי בני החברה הערבית*, שהתקבלו/יתקבלו ללימודי מוסמך באוניברסיטה העברית החל משנת הלימודים תשפ"</w:t>
      </w:r>
      <w:del w:id="2" w:author="Saskia De Haan" w:date="2023-06-21T16:31:00Z">
        <w:r w:rsidRPr="009F2210" w:rsidDel="009F2210">
          <w:rPr>
            <w:rtl/>
          </w:rPr>
          <w:delText>ג</w:delText>
        </w:r>
      </w:del>
      <w:ins w:id="3" w:author="Saskia De Haan" w:date="2023-06-21T16:31:00Z">
        <w:r>
          <w:rPr>
            <w:rFonts w:hint="cs"/>
            <w:rtl/>
          </w:rPr>
          <w:t>ד</w:t>
        </w:r>
      </w:ins>
      <w:r w:rsidRPr="009F2210">
        <w:t>.</w:t>
      </w:r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9F2210">
      <w:pPr>
        <w:bidi/>
      </w:pPr>
      <w:r w:rsidRPr="009F2210">
        <w:rPr>
          <w:rtl/>
        </w:rPr>
        <w:t xml:space="preserve">רשאים להגיש מועמדות כל אלה שקיבלו תואר בוגר מאחת האוניברסיטאות בארץ שמוכרת ע"י </w:t>
      </w:r>
      <w:proofErr w:type="spellStart"/>
      <w:r w:rsidRPr="009F2210">
        <w:rPr>
          <w:rtl/>
        </w:rPr>
        <w:t>המל"ג</w:t>
      </w:r>
      <w:proofErr w:type="spellEnd"/>
      <w:r w:rsidRPr="009F2210">
        <w:t>.</w:t>
      </w:r>
    </w:p>
    <w:p w:rsidR="009F2210" w:rsidRPr="009F2210" w:rsidRDefault="009F2210" w:rsidP="006334ED">
      <w:pPr>
        <w:bidi/>
      </w:pPr>
      <w:r w:rsidRPr="009F2210">
        <w:rPr>
          <w:rtl/>
        </w:rPr>
        <w:t xml:space="preserve">המלגה בגובה </w:t>
      </w:r>
      <w:del w:id="4" w:author="Saskia De Haan" w:date="2023-06-21T17:03:00Z">
        <w:r w:rsidRPr="009F2210" w:rsidDel="006334ED">
          <w:rPr>
            <w:rtl/>
          </w:rPr>
          <w:delText>40,880</w:delText>
        </w:r>
      </w:del>
      <w:ins w:id="5" w:author="Saskia De Haan" w:date="2023-06-21T17:03:00Z">
        <w:r w:rsidR="006334ED">
          <w:rPr>
            <w:rFonts w:hint="cs"/>
            <w:rtl/>
          </w:rPr>
          <w:t>42,000</w:t>
        </w:r>
      </w:ins>
      <w:bookmarkStart w:id="6" w:name="_GoBack"/>
      <w:bookmarkEnd w:id="6"/>
      <w:r w:rsidRPr="009F2210">
        <w:rPr>
          <w:rtl/>
        </w:rPr>
        <w:t xml:space="preserve"> ₪/לשנה תינתן לשנתיים (בשנה שנייה בכפוף</w:t>
      </w:r>
      <w:hyperlink r:id="rId5" w:history="1">
        <w:r w:rsidRPr="009F2210">
          <w:rPr>
            <w:rStyle w:val="Hyperlink"/>
          </w:rPr>
          <w:t> </w:t>
        </w:r>
        <w:r w:rsidRPr="009F2210">
          <w:rPr>
            <w:rStyle w:val="Hyperlink"/>
            <w:rtl/>
          </w:rPr>
          <w:t>לאישור ות"ת</w:t>
        </w:r>
      </w:hyperlink>
      <w:r w:rsidR="0003563D">
        <w:rPr>
          <w:rFonts w:hint="cs"/>
          <w:rtl/>
        </w:rPr>
        <w:t xml:space="preserve">) </w:t>
      </w:r>
      <w:r w:rsidR="0003563D" w:rsidRPr="006E2F23">
        <w:rPr>
          <w:rFonts w:hint="cs"/>
          <w:i/>
          <w:iCs/>
          <w:color w:val="C45911" w:themeColor="accent2" w:themeShade="BF"/>
          <w:rtl/>
        </w:rPr>
        <w:t>עם קישור ל</w:t>
      </w:r>
      <w:r w:rsidR="0003563D" w:rsidRPr="006E2F23">
        <w:rPr>
          <w:rFonts w:cs="Arial"/>
          <w:i/>
          <w:iCs/>
          <w:color w:val="C45911" w:themeColor="accent2" w:themeShade="BF"/>
          <w:rtl/>
        </w:rPr>
        <w:t xml:space="preserve">​​הורדת תקנון וטופס </w:t>
      </w:r>
      <w:proofErr w:type="spellStart"/>
      <w:r w:rsidR="0003563D" w:rsidRPr="006E2F23">
        <w:rPr>
          <w:rFonts w:cs="Arial"/>
          <w:i/>
          <w:iCs/>
          <w:color w:val="C45911" w:themeColor="accent2" w:themeShade="BF"/>
          <w:rtl/>
        </w:rPr>
        <w:t>הות"ת</w:t>
      </w:r>
      <w:proofErr w:type="spellEnd"/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9F2210">
      <w:pPr>
        <w:bidi/>
      </w:pPr>
      <w:r w:rsidRPr="009F2210">
        <w:t>*</w:t>
      </w:r>
      <w:r w:rsidRPr="009F2210">
        <w:rPr>
          <w:b/>
          <w:bCs/>
        </w:rPr>
        <w:t> </w:t>
      </w:r>
      <w:r w:rsidRPr="009F2210">
        <w:rPr>
          <w:b/>
          <w:bCs/>
          <w:rtl/>
        </w:rPr>
        <w:t>כל מקום שמצוין "חברה הערבית" כולל בתוכו גם את החברה הצ'רקסית, דרוזית, בדואית, לבנונית נא לצפות</w:t>
      </w:r>
      <w:r w:rsidRPr="009F2210">
        <w:rPr>
          <w:b/>
          <w:bCs/>
        </w:rPr>
        <w:br/>
      </w:r>
      <w:hyperlink r:id="rId6" w:history="1">
        <w:r w:rsidRPr="009F2210">
          <w:rPr>
            <w:rStyle w:val="Hyperlink"/>
            <w:b/>
            <w:bCs/>
            <w:rtl/>
          </w:rPr>
          <w:t>בתקנון</w:t>
        </w:r>
      </w:hyperlink>
      <w:r w:rsidRPr="009F2210">
        <w:rPr>
          <w:b/>
          <w:bCs/>
        </w:rPr>
        <w:t> </w:t>
      </w:r>
      <w:r w:rsidRPr="009F2210">
        <w:rPr>
          <w:b/>
          <w:bCs/>
          <w:rtl/>
        </w:rPr>
        <w:t>לפרטים נוספים לגבי התכנית והתנאים להגשת מועמדות</w:t>
      </w:r>
      <w:r w:rsidRPr="009F2210">
        <w:rPr>
          <w:b/>
          <w:bCs/>
        </w:rPr>
        <w:t>.</w:t>
      </w:r>
    </w:p>
    <w:p w:rsidR="009F2210" w:rsidRPr="009F2210" w:rsidRDefault="009F2210" w:rsidP="009F2210">
      <w:pPr>
        <w:bidi/>
      </w:pPr>
      <w:r w:rsidRPr="009F2210">
        <w:br/>
      </w:r>
      <w:r w:rsidRPr="009F2210">
        <w:br/>
        <w:t> </w:t>
      </w:r>
    </w:p>
    <w:p w:rsidR="009F2210" w:rsidRPr="009F2210" w:rsidRDefault="009F2210" w:rsidP="009F2210">
      <w:pPr>
        <w:bidi/>
      </w:pPr>
      <w:r w:rsidRPr="009F2210">
        <w:rPr>
          <w:rtl/>
        </w:rPr>
        <w:t>הליך הגשת מועמדות</w:t>
      </w:r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א. יש למלא את</w:t>
      </w:r>
      <w:r w:rsidRPr="009F2210">
        <w:rPr>
          <w:b/>
          <w:bCs/>
        </w:rPr>
        <w:t> </w:t>
      </w:r>
      <w:hyperlink r:id="rId7" w:history="1">
        <w:r w:rsidRPr="009F2210">
          <w:rPr>
            <w:rStyle w:val="Hyperlink"/>
            <w:rFonts w:hint="cs"/>
            <w:b/>
            <w:bCs/>
            <w:rtl/>
          </w:rPr>
          <w:t>טופס הבקשה המקוון</w:t>
        </w:r>
      </w:hyperlink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ב. להעלות את המסמכים הבאים באמצעות</w:t>
      </w:r>
      <w:r w:rsidRPr="009F2210">
        <w:rPr>
          <w:b/>
          <w:bCs/>
        </w:rPr>
        <w:t xml:space="preserve">  </w:t>
      </w:r>
      <w:hyperlink r:id="rId8" w:history="1">
        <w:r w:rsidRPr="009F2210">
          <w:rPr>
            <w:rStyle w:val="Hyperlink"/>
            <w:rFonts w:hint="cs"/>
            <w:b/>
            <w:bCs/>
            <w:rtl/>
          </w:rPr>
          <w:t>דף העלאת המסמכים</w:t>
        </w:r>
      </w:hyperlink>
      <w:r w:rsidRPr="009F2210">
        <w:t> </w:t>
      </w:r>
    </w:p>
    <w:p w:rsidR="009F2210" w:rsidRPr="009F2210" w:rsidRDefault="009F2210" w:rsidP="006334ED">
      <w:pPr>
        <w:numPr>
          <w:ilvl w:val="0"/>
          <w:numId w:val="1"/>
        </w:numPr>
        <w:bidi/>
      </w:pPr>
      <w:r w:rsidRPr="009F2210">
        <w:rPr>
          <w:rFonts w:hint="cs"/>
          <w:rtl/>
        </w:rPr>
        <w:t xml:space="preserve">טופס </w:t>
      </w:r>
      <w:proofErr w:type="spellStart"/>
      <w:r w:rsidRPr="009F2210">
        <w:rPr>
          <w:rFonts w:hint="cs"/>
          <w:rtl/>
        </w:rPr>
        <w:t>הות"ת</w:t>
      </w:r>
      <w:proofErr w:type="spellEnd"/>
      <w:r w:rsidRPr="009F2210">
        <w:rPr>
          <w:rFonts w:hint="cs"/>
          <w:rtl/>
        </w:rPr>
        <w:t xml:space="preserve"> (יש להדפיס, לחתום ולהעלות את המקור למערכת). (</w:t>
      </w:r>
      <w:hyperlink r:id="rId9" w:history="1">
        <w:r w:rsidRPr="009F2210">
          <w:rPr>
            <w:rStyle w:val="Hyperlink"/>
            <w:rFonts w:hint="cs"/>
            <w:rtl/>
          </w:rPr>
          <w:t>להורדה לחץ/י כאן</w:t>
        </w:r>
      </w:hyperlink>
      <w:r w:rsidRPr="009F2210">
        <w:rPr>
          <w:rFonts w:hint="cs"/>
          <w:rtl/>
        </w:rPr>
        <w:t xml:space="preserve">) יש למלא בהקלדה ולא בכתב יד, לחתום ידנית במקום המיועד לזה על הטופס. החתמת הגורמים הנוספים על הטופס הינה לטיפול האוניברסיטה עבור המועמדים שיוגשו </w:t>
      </w:r>
      <w:proofErr w:type="spellStart"/>
      <w:r w:rsidRPr="009F2210">
        <w:rPr>
          <w:rFonts w:hint="cs"/>
          <w:rtl/>
        </w:rPr>
        <w:t>לוות"ת</w:t>
      </w:r>
      <w:proofErr w:type="spellEnd"/>
      <w:r w:rsidRPr="009F2210">
        <w:rPr>
          <w:rFonts w:hint="cs"/>
          <w:rtl/>
        </w:rPr>
        <w:t xml:space="preserve"> מטעם האוניברסיטה. אין צורך לפנות ישירות ל</w:t>
      </w:r>
      <w:del w:id="7" w:author="Saskia De Haan" w:date="2023-06-21T17:01:00Z">
        <w:r w:rsidRPr="009F2210" w:rsidDel="006334ED">
          <w:rPr>
            <w:rFonts w:hint="cs"/>
            <w:rtl/>
          </w:rPr>
          <w:delText>סגן הנשיא/</w:delText>
        </w:r>
      </w:del>
      <w:r w:rsidRPr="009F2210">
        <w:rPr>
          <w:rFonts w:hint="cs"/>
          <w:rtl/>
        </w:rPr>
        <w:t xml:space="preserve">רקטור כדי שהוא יחתום. המועמד מתבקש לא למלא את סעיף </w:t>
      </w:r>
      <w:del w:id="8" w:author="Saskia De Haan" w:date="2023-06-21T17:01:00Z">
        <w:r w:rsidRPr="009F2210" w:rsidDel="006334ED">
          <w:rPr>
            <w:rFonts w:hint="cs"/>
            <w:rtl/>
          </w:rPr>
          <w:delText xml:space="preserve">8 </w:delText>
        </w:r>
      </w:del>
      <w:ins w:id="9" w:author="Saskia De Haan" w:date="2023-06-21T17:01:00Z">
        <w:r w:rsidR="006334ED">
          <w:rPr>
            <w:rFonts w:hint="cs"/>
            <w:rtl/>
          </w:rPr>
          <w:t>5</w:t>
        </w:r>
        <w:r w:rsidR="006334ED" w:rsidRPr="009F2210">
          <w:rPr>
            <w:rFonts w:hint="cs"/>
            <w:rtl/>
          </w:rPr>
          <w:t xml:space="preserve"> </w:t>
        </w:r>
      </w:ins>
      <w:r w:rsidRPr="009F2210">
        <w:rPr>
          <w:rFonts w:hint="cs"/>
          <w:rtl/>
        </w:rPr>
        <w:t>בטופס.</w:t>
      </w:r>
    </w:p>
    <w:p w:rsidR="009F2210" w:rsidRPr="009F2210" w:rsidRDefault="009F2210" w:rsidP="009F2210">
      <w:pPr>
        <w:numPr>
          <w:ilvl w:val="0"/>
          <w:numId w:val="1"/>
        </w:numPr>
        <w:bidi/>
      </w:pPr>
      <w:r w:rsidRPr="009F2210">
        <w:rPr>
          <w:rtl/>
        </w:rPr>
        <w:t>אישור זכאות לתואר ראשון (במידה ואין בידי המועמד/ת אישור זכאות לתואר, יש להשלים את האישור עם קבלתו)</w:t>
      </w:r>
    </w:p>
    <w:p w:rsidR="009F2210" w:rsidRPr="009F2210" w:rsidRDefault="009F2210" w:rsidP="006334ED">
      <w:pPr>
        <w:numPr>
          <w:ilvl w:val="0"/>
          <w:numId w:val="1"/>
        </w:numPr>
        <w:bidi/>
      </w:pPr>
      <w:r w:rsidRPr="009F2210">
        <w:rPr>
          <w:rtl/>
        </w:rPr>
        <w:t>מכתב אישי (עד עמוד) מהמועמד/ת</w:t>
      </w:r>
      <w:ins w:id="10" w:author="Saskia De Haan" w:date="2023-06-21T17:00:00Z">
        <w:r w:rsidR="006334ED">
          <w:rPr>
            <w:rFonts w:hint="cs"/>
            <w:rtl/>
          </w:rPr>
          <w:t>.</w:t>
        </w:r>
      </w:ins>
      <w:del w:id="11" w:author="Saskia De Haan" w:date="2023-06-21T17:00:00Z">
        <w:r w:rsidRPr="009F2210" w:rsidDel="006334ED">
          <w:rPr>
            <w:rtl/>
          </w:rPr>
          <w:delText xml:space="preserve">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</w:delText>
        </w:r>
        <w:r w:rsidRPr="009F2210" w:rsidDel="006334ED">
          <w:delText>.</w:delText>
        </w:r>
      </w:del>
    </w:p>
    <w:p w:rsidR="009F2210" w:rsidRPr="009F2210" w:rsidRDefault="009F2210" w:rsidP="009F2210">
      <w:pPr>
        <w:numPr>
          <w:ilvl w:val="0"/>
          <w:numId w:val="1"/>
        </w:numPr>
        <w:bidi/>
      </w:pPr>
      <w:r w:rsidRPr="009F2210">
        <w:rPr>
          <w:rtl/>
        </w:rPr>
        <w:t>תקציר קורות חיים</w:t>
      </w:r>
      <w:r w:rsidRPr="009F2210">
        <w:t>.</w:t>
      </w:r>
    </w:p>
    <w:p w:rsidR="009F2210" w:rsidRPr="009F2210" w:rsidRDefault="006334ED" w:rsidP="006334ED">
      <w:pPr>
        <w:numPr>
          <w:ilvl w:val="0"/>
          <w:numId w:val="1"/>
        </w:numPr>
        <w:bidi/>
      </w:pPr>
      <w:ins w:id="12" w:author="Saskia De Haan" w:date="2023-06-21T16:58:00Z">
        <w:r w:rsidRPr="006334ED">
          <w:rPr>
            <w:rtl/>
          </w:rPr>
          <w:t>אישור על קבלה ללימודי תואר שני מחקרי</w:t>
        </w:r>
        <w:r w:rsidRPr="006334ED">
          <w:rPr>
            <w:rFonts w:hint="cs"/>
            <w:rtl/>
          </w:rPr>
          <w:t xml:space="preserve"> (אם אין, יש לצרף אישור רישום ולהשלים את אישור הקבלה בהמשך).</w:t>
        </w:r>
      </w:ins>
      <w:del w:id="13" w:author="Saskia De Haan" w:date="2023-06-21T16:58:00Z">
        <w:r w:rsidR="009F2210" w:rsidRPr="009F2210" w:rsidDel="006334ED">
          <w:rPr>
            <w:rtl/>
          </w:rPr>
          <w:delText>אישור על קבלה ללימודי תואר שני מחקרי באחת האוניברסיטאות</w:delText>
        </w:r>
        <w:r w:rsidR="009F2210" w:rsidRPr="009F2210" w:rsidDel="006334ED">
          <w:delText>. </w:delText>
        </w:r>
      </w:del>
    </w:p>
    <w:p w:rsidR="009F2210" w:rsidRPr="009F2210" w:rsidRDefault="009F2210" w:rsidP="009F2210">
      <w:pPr>
        <w:numPr>
          <w:ilvl w:val="0"/>
          <w:numId w:val="1"/>
        </w:numPr>
        <w:bidi/>
      </w:pPr>
      <w:r w:rsidRPr="009F2210">
        <w:rPr>
          <w:rtl/>
        </w:rPr>
        <w:t>גיליון ציונים עדכני של לימודי התואר הראשון עד לשלב הגשת המועמדות למלגה והמיקום היחסי של המועמד/ת ביחס לקבוצת הלימוד (מחלקה, חוג וכו')</w:t>
      </w:r>
      <w:r w:rsidRPr="009F2210">
        <w:t>. </w:t>
      </w:r>
    </w:p>
    <w:p w:rsidR="009F2210" w:rsidRPr="009F2210" w:rsidRDefault="009F2210" w:rsidP="009F2210">
      <w:pPr>
        <w:bidi/>
      </w:pPr>
      <w:r w:rsidRPr="009F2210">
        <w:rPr>
          <w:rFonts w:hint="cs"/>
          <w:b/>
          <w:bCs/>
          <w:rtl/>
        </w:rPr>
        <w:lastRenderedPageBreak/>
        <w:t>ג. שתי המלצות מאנשי סגל בכיר שלימדו את המועמד/ת בתואר ראשון על נייר לוגו וחתום ע"י הממליץ. במידת האפשר יוגשו המלצות של אנשי סגל מהמוסד בו התקבל המועמד לתואר שני. ההמלצות יישלחו לפי </w:t>
      </w:r>
      <w:hyperlink r:id="rId10" w:history="1">
        <w:r w:rsidRPr="009F2210">
          <w:rPr>
            <w:rStyle w:val="Hyperlink"/>
            <w:b/>
            <w:bCs/>
            <w:rtl/>
          </w:rPr>
          <w:t>המנגנון המתואר כאן</w:t>
        </w:r>
      </w:hyperlink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ד. לסיום התהליך יש לגשת לדף</w:t>
      </w:r>
      <w:r w:rsidRPr="009F2210">
        <w:rPr>
          <w:b/>
          <w:bCs/>
        </w:rPr>
        <w:t> '</w:t>
      </w:r>
      <w:hyperlink r:id="rId11" w:history="1">
        <w:r w:rsidRPr="009F2210">
          <w:rPr>
            <w:rStyle w:val="Hyperlink"/>
            <w:rFonts w:hint="cs"/>
            <w:b/>
            <w:bCs/>
            <w:rtl/>
          </w:rPr>
          <w:t>סטטוס הגשה</w:t>
        </w:r>
      </w:hyperlink>
      <w:r w:rsidRPr="009F2210">
        <w:rPr>
          <w:b/>
          <w:bCs/>
        </w:rPr>
        <w:t>' </w:t>
      </w:r>
      <w:r w:rsidRPr="009F2210">
        <w:rPr>
          <w:b/>
          <w:bCs/>
          <w:rtl/>
        </w:rPr>
        <w:t>ולפעול לפי ההנחיות</w:t>
      </w:r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9F2210">
      <w:pPr>
        <w:bidi/>
      </w:pPr>
      <w:r w:rsidRPr="009F2210">
        <w:rPr>
          <w:rFonts w:hint="cs"/>
          <w:rtl/>
        </w:rPr>
        <w:t>שימו לב:</w:t>
      </w:r>
    </w:p>
    <w:p w:rsidR="009F2210" w:rsidRPr="009F2210" w:rsidRDefault="009F2210" w:rsidP="009F2210">
      <w:pPr>
        <w:numPr>
          <w:ilvl w:val="0"/>
          <w:numId w:val="2"/>
        </w:numPr>
        <w:bidi/>
      </w:pPr>
      <w:r w:rsidRPr="009F2210">
        <w:rPr>
          <w:b/>
          <w:bCs/>
          <w:rtl/>
        </w:rPr>
        <w:t>אין צורך להגיש מכתב בחתימת הרקטור/סגן הנשיא לעניינים אקדמיים ובו פירוט שיקולי המוסד בהגשת המועמדת למלגה</w:t>
      </w:r>
      <w:r w:rsidRPr="009F2210">
        <w:rPr>
          <w:b/>
          <w:bCs/>
        </w:rPr>
        <w:t>.</w:t>
      </w:r>
    </w:p>
    <w:p w:rsidR="009F2210" w:rsidRPr="009F2210" w:rsidRDefault="009F2210" w:rsidP="009F2210">
      <w:pPr>
        <w:numPr>
          <w:ilvl w:val="0"/>
          <w:numId w:val="2"/>
        </w:numPr>
        <w:bidi/>
      </w:pPr>
      <w:r w:rsidRPr="009F2210">
        <w:rPr>
          <w:b/>
          <w:bCs/>
          <w:rtl/>
        </w:rPr>
        <w:t>יש להגיש גיליון ציונים רשמי</w:t>
      </w:r>
      <w:r w:rsidRPr="009F2210">
        <w:rPr>
          <w:b/>
          <w:bCs/>
        </w:rPr>
        <w:t>.</w:t>
      </w:r>
    </w:p>
    <w:p w:rsidR="009F2210" w:rsidRPr="009F2210" w:rsidRDefault="009F2210" w:rsidP="009F2210">
      <w:pPr>
        <w:bidi/>
      </w:pPr>
      <w:r w:rsidRPr="009F2210">
        <w:t> </w:t>
      </w:r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בקשה שלא תענה על תנאי המלגה או הלוקה בחסר לא תידון</w:t>
      </w:r>
      <w:r w:rsidRPr="009F2210">
        <w:rPr>
          <w:b/>
          <w:bCs/>
        </w:rPr>
        <w:t>.</w:t>
      </w:r>
    </w:p>
    <w:p w:rsidR="009F2210" w:rsidRPr="009F2210" w:rsidRDefault="009F2210" w:rsidP="009F2210">
      <w:pPr>
        <w:bidi/>
      </w:pPr>
      <w:r w:rsidRPr="009F2210">
        <w:rPr>
          <w:b/>
          <w:bCs/>
          <w:rtl/>
        </w:rPr>
        <w:t>תאריך סיום הגשת מועמדות: </w:t>
      </w:r>
      <w:del w:id="14" w:author="Saskia De Haan" w:date="2023-06-21T16:34:00Z">
        <w:r w:rsidRPr="009F2210" w:rsidDel="009F2210">
          <w:rPr>
            <w:b/>
            <w:bCs/>
            <w:rtl/>
          </w:rPr>
          <w:delText>7 באוגוסט 2022</w:delText>
        </w:r>
      </w:del>
      <w:ins w:id="15" w:author="Saskia De Haan" w:date="2023-06-21T16:34:00Z">
        <w:r>
          <w:rPr>
            <w:rFonts w:hint="cs"/>
            <w:b/>
            <w:bCs/>
            <w:rtl/>
          </w:rPr>
          <w:t>18 ביולי 2023</w:t>
        </w:r>
      </w:ins>
    </w:p>
    <w:p w:rsidR="001D0E29" w:rsidRDefault="006334ED" w:rsidP="009F2210">
      <w:pPr>
        <w:bidi/>
      </w:pPr>
    </w:p>
    <w:sectPr w:rsidR="001D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793"/>
    <w:multiLevelType w:val="multilevel"/>
    <w:tmpl w:val="6E40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52FC1"/>
    <w:multiLevelType w:val="multilevel"/>
    <w:tmpl w:val="72A6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skia De Haan">
    <w15:presenceInfo w15:providerId="AD" w15:userId="S-1-5-21-875649612-1676229135-1777090905-55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10"/>
    <w:rsid w:val="0003563D"/>
    <w:rsid w:val="006334ED"/>
    <w:rsid w:val="006E2F23"/>
    <w:rsid w:val="009F2210"/>
    <w:rsid w:val="00BA461E"/>
    <w:rsid w:val="00C97FB1"/>
    <w:rsid w:val="00D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475E"/>
  <w15:chartTrackingRefBased/>
  <w15:docId w15:val="{349BBD3E-62C6-4C5F-9836-13263884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סמך"/>
    <w:basedOn w:val="Normal"/>
    <w:next w:val="Normal"/>
    <w:link w:val="Char"/>
    <w:qFormat/>
    <w:rsid w:val="00C97FB1"/>
    <w:pPr>
      <w:shd w:val="clear" w:color="auto" w:fill="BFBFBF" w:themeFill="background1" w:themeFillShade="BF"/>
      <w:bidi/>
      <w:jc w:val="center"/>
    </w:pPr>
    <w:rPr>
      <w:rFonts w:cs="Calibri"/>
      <w:b/>
      <w:bCs/>
      <w:sz w:val="28"/>
      <w:szCs w:val="28"/>
    </w:rPr>
  </w:style>
  <w:style w:type="character" w:customStyle="1" w:styleId="Char">
    <w:name w:val="כותרת מסמך Char"/>
    <w:basedOn w:val="DefaultParagraphFont"/>
    <w:link w:val="a"/>
    <w:rsid w:val="00C97FB1"/>
    <w:rPr>
      <w:rFonts w:cs="Calibri"/>
      <w:b/>
      <w:bCs/>
      <w:sz w:val="28"/>
      <w:szCs w:val="28"/>
      <w:shd w:val="clear" w:color="auto" w:fill="BFBFBF" w:themeFill="background1" w:themeFillShade="BF"/>
    </w:rPr>
  </w:style>
  <w:style w:type="paragraph" w:customStyle="1" w:styleId="a0">
    <w:name w:val="כותרת פסקה"/>
    <w:basedOn w:val="a"/>
    <w:next w:val="Normal"/>
    <w:link w:val="Char0"/>
    <w:qFormat/>
    <w:rsid w:val="00C97FB1"/>
    <w:pPr>
      <w:shd w:val="clear" w:color="auto" w:fill="BDD6EE" w:themeFill="accent1" w:themeFillTint="66"/>
    </w:pPr>
    <w:rPr>
      <w:b w:val="0"/>
      <w:sz w:val="24"/>
      <w:szCs w:val="24"/>
    </w:rPr>
  </w:style>
  <w:style w:type="character" w:customStyle="1" w:styleId="Char0">
    <w:name w:val="כותרת פסקה Char"/>
    <w:basedOn w:val="Char"/>
    <w:link w:val="a0"/>
    <w:rsid w:val="00C97FB1"/>
    <w:rPr>
      <w:rFonts w:cs="Calibri"/>
      <w:b w:val="0"/>
      <w:bCs/>
      <w:sz w:val="24"/>
      <w:szCs w:val="24"/>
      <w:shd w:val="clear" w:color="auto" w:fill="BDD6EE" w:themeFill="accent1" w:themeFillTint="66"/>
    </w:rPr>
  </w:style>
  <w:style w:type="character" w:styleId="Hyperlink">
    <w:name w:val="Hyperlink"/>
    <w:basedOn w:val="DefaultParagraphFont"/>
    <w:uiPriority w:val="99"/>
    <w:unhideWhenUsed/>
    <w:rsid w:val="009F22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Education/EDU135-2022/Pages/DocumentsUpload.aspx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Education/EDU135-2022/Pages/Form.aspx" TargetMode="Externa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Education/EDU135-2022/Pages/ScholarshipForm.aspx" TargetMode="External"/><Relationship Id="rId11" Type="http://schemas.openxmlformats.org/officeDocument/2006/relationships/hyperlink" Target="https://scholarships2.ekmd.huji.ac.il/home/Education/EDU135-2022/Pages/SubmissionStatus.aspx" TargetMode="External"/><Relationship Id="rId5" Type="http://schemas.openxmlformats.org/officeDocument/2006/relationships/hyperlink" Target="https://scholarships2.ekmd.huji.ac.il/home/Education/EDU135-2022/Pages/ScholarshipForm.aspx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scholarships2.ekmd.huji.ac.il/home/Education/EDU135-2022/Pages/Recommendation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ships2.ekmd.huji.ac.il/home/Education/EDU135-2022/Pages/ScholarshipForm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51965B3-5615-4A4D-B20C-31CA32A66AE3}"/>
</file>

<file path=customXml/itemProps2.xml><?xml version="1.0" encoding="utf-8"?>
<ds:datastoreItem xmlns:ds="http://schemas.openxmlformats.org/officeDocument/2006/customXml" ds:itemID="{69E5473B-051B-4D26-AD81-0E41028C21CF}"/>
</file>

<file path=customXml/itemProps3.xml><?xml version="1.0" encoding="utf-8"?>
<ds:datastoreItem xmlns:ds="http://schemas.openxmlformats.org/officeDocument/2006/customXml" ds:itemID="{D108CF62-4F75-4EC5-A8AA-1823FEB24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Haan</dc:creator>
  <cp:keywords/>
  <dc:description/>
  <cp:lastModifiedBy>Saskia De Haan</cp:lastModifiedBy>
  <cp:revision>2</cp:revision>
  <dcterms:created xsi:type="dcterms:W3CDTF">2023-06-21T13:29:00Z</dcterms:created>
  <dcterms:modified xsi:type="dcterms:W3CDTF">2023-06-21T14:04:00Z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