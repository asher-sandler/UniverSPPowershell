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Override PartName="/word/people.xml" ContentType="application/vnd.openxmlformats-officedocument.wordprocessingml.people+xml"/>
  <Override PartName="/word/fontTable.xml" ContentType="application/vnd.openxmlformats-officedocument.wordprocessingml.fontTable+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02D0" w:rsidRPr="00E202D0" w:rsidRDefault="00E202D0" w:rsidP="00E202D0">
      <w:pPr>
        <w:bidi/>
        <w:spacing w:before="454" w:after="151" w:line="240" w:lineRule="auto"/>
        <w:jc w:val="center"/>
        <w:outlineLvl w:val="0"/>
        <w:rPr>
          <w:rFonts w:ascii="Segoe UI" w:eastAsia="Times New Roman" w:hAnsi="Segoe UI" w:cs="Segoe UI"/>
          <w:color w:val="0072C6"/>
          <w:kern w:val="36"/>
          <w:sz w:val="55"/>
          <w:szCs w:val="55"/>
        </w:rPr>
      </w:pPr>
      <w:r w:rsidRPr="00E202D0">
        <w:rPr>
          <w:rFonts w:ascii="Segoe UI" w:eastAsia="Times New Roman" w:hAnsi="Segoe UI" w:cs="Segoe UI"/>
          <w:color w:val="0072C6"/>
          <w:kern w:val="36"/>
          <w:sz w:val="55"/>
          <w:szCs w:val="55"/>
          <w:rtl/>
        </w:rPr>
        <w:t>מלגת מחקר בנושאי הכשר</w:t>
      </w:r>
      <w:ins w:id="0" w:author="Saskia De Haan" w:date="2023-03-15T12:10:00Z">
        <w:r w:rsidR="006C6DC9" w:rsidRPr="006C6DC9">
          <w:rPr>
            <w:rFonts w:ascii="Segoe UI" w:eastAsia="Times New Roman" w:hAnsi="Segoe UI" w:cs="Segoe UI" w:hint="cs"/>
            <w:color w:val="0072C6"/>
            <w:kern w:val="36"/>
            <w:sz w:val="55"/>
            <w:szCs w:val="55"/>
            <w:highlight w:val="yellow"/>
            <w:rtl/>
            <w:rPrChange w:id="1" w:author="Saskia De Haan" w:date="2023-03-15T12:12:00Z">
              <w:rPr>
                <w:rFonts w:ascii="Segoe UI" w:eastAsia="Times New Roman" w:hAnsi="Segoe UI" w:cs="Segoe UI" w:hint="cs"/>
                <w:color w:val="0072C6"/>
                <w:kern w:val="36"/>
                <w:sz w:val="55"/>
                <w:szCs w:val="55"/>
                <w:rtl/>
              </w:rPr>
            </w:rPrChange>
          </w:rPr>
          <w:t>ת</w:t>
        </w:r>
      </w:ins>
      <w:del w:id="2" w:author="Saskia De Haan" w:date="2023-03-15T12:09:00Z">
        <w:r w:rsidRPr="006C6DC9" w:rsidDel="006C6DC9">
          <w:rPr>
            <w:rFonts w:ascii="Segoe UI" w:eastAsia="Times New Roman" w:hAnsi="Segoe UI" w:cs="Segoe UI"/>
            <w:color w:val="0072C6"/>
            <w:kern w:val="36"/>
            <w:sz w:val="55"/>
            <w:szCs w:val="55"/>
            <w:highlight w:val="yellow"/>
            <w:rtl/>
            <w:rPrChange w:id="3" w:author="Saskia De Haan" w:date="2023-03-15T12:12:00Z">
              <w:rPr>
                <w:rFonts w:ascii="Segoe UI" w:eastAsia="Times New Roman" w:hAnsi="Segoe UI" w:cs="Segoe UI"/>
                <w:color w:val="0072C6"/>
                <w:kern w:val="36"/>
                <w:sz w:val="55"/>
                <w:szCs w:val="55"/>
                <w:rtl/>
              </w:rPr>
            </w:rPrChange>
          </w:rPr>
          <w:delText>ה</w:delText>
        </w:r>
      </w:del>
      <w:r w:rsidRPr="00E202D0">
        <w:rPr>
          <w:rFonts w:ascii="Segoe UI" w:eastAsia="Times New Roman" w:hAnsi="Segoe UI" w:cs="Segoe UI"/>
          <w:color w:val="0072C6"/>
          <w:kern w:val="36"/>
          <w:sz w:val="55"/>
          <w:szCs w:val="55"/>
          <w:rtl/>
        </w:rPr>
        <w:t xml:space="preserve"> ולמידת מורים</w:t>
      </w:r>
    </w:p>
    <w:p w:rsidR="00E202D0" w:rsidRPr="00E202D0" w:rsidRDefault="00E202D0" w:rsidP="006C6DC9">
      <w:pPr>
        <w:bidi/>
        <w:spacing w:after="0" w:line="240" w:lineRule="auto"/>
        <w:jc w:val="both"/>
        <w:rPr>
          <w:rFonts w:ascii="Segoe UI" w:eastAsia="Times New Roman" w:hAnsi="Segoe UI" w:cs="Segoe UI"/>
          <w:color w:val="444444"/>
          <w:sz w:val="20"/>
          <w:szCs w:val="20"/>
        </w:rPr>
      </w:pPr>
      <w:r w:rsidRPr="00E202D0">
        <w:rPr>
          <w:rFonts w:ascii="Segoe UI" w:eastAsia="Times New Roman" w:hAnsi="Segoe UI" w:cs="Segoe UI"/>
          <w:color w:val="444444"/>
          <w:rtl/>
        </w:rPr>
        <w:t xml:space="preserve">המרכז לחקר </w:t>
      </w:r>
      <w:del w:id="4" w:author="Saskia De Haan" w:date="2023-03-15T12:09:00Z">
        <w:r w:rsidRPr="006C6DC9" w:rsidDel="006C6DC9">
          <w:rPr>
            <w:rFonts w:ascii="Segoe UI" w:eastAsia="Times New Roman" w:hAnsi="Segoe UI" w:cs="Segoe UI"/>
            <w:color w:val="444444"/>
            <w:highlight w:val="yellow"/>
            <w:rtl/>
            <w:rPrChange w:id="5" w:author="Saskia De Haan" w:date="2023-03-15T12:11:00Z">
              <w:rPr>
                <w:rFonts w:ascii="Segoe UI" w:eastAsia="Times New Roman" w:hAnsi="Segoe UI" w:cs="Segoe UI"/>
                <w:color w:val="444444"/>
                <w:rtl/>
              </w:rPr>
            </w:rPrChange>
          </w:rPr>
          <w:delText xml:space="preserve">הכשרה </w:delText>
        </w:r>
      </w:del>
      <w:ins w:id="6" w:author="Saskia De Haan" w:date="2023-03-15T12:09:00Z">
        <w:r w:rsidR="006C6DC9" w:rsidRPr="006C6DC9">
          <w:rPr>
            <w:rFonts w:ascii="Segoe UI" w:eastAsia="Times New Roman" w:hAnsi="Segoe UI" w:cs="Segoe UI"/>
            <w:color w:val="444444"/>
            <w:highlight w:val="yellow"/>
            <w:rtl/>
            <w:rPrChange w:id="7" w:author="Saskia De Haan" w:date="2023-03-15T12:11:00Z">
              <w:rPr>
                <w:rFonts w:ascii="Segoe UI" w:eastAsia="Times New Roman" w:hAnsi="Segoe UI" w:cs="Segoe UI"/>
                <w:color w:val="444444"/>
                <w:rtl/>
              </w:rPr>
            </w:rPrChange>
          </w:rPr>
          <w:t>הכשר</w:t>
        </w:r>
        <w:r w:rsidR="006C6DC9" w:rsidRPr="006C6DC9">
          <w:rPr>
            <w:rFonts w:ascii="Segoe UI" w:eastAsia="Times New Roman" w:hAnsi="Segoe UI" w:cs="Segoe UI" w:hint="cs"/>
            <w:color w:val="444444"/>
            <w:highlight w:val="yellow"/>
            <w:rtl/>
            <w:rPrChange w:id="8" w:author="Saskia De Haan" w:date="2023-03-15T12:11:00Z">
              <w:rPr>
                <w:rFonts w:ascii="Segoe UI" w:eastAsia="Times New Roman" w:hAnsi="Segoe UI" w:cs="Segoe UI" w:hint="cs"/>
                <w:color w:val="444444"/>
                <w:rtl/>
              </w:rPr>
            </w:rPrChange>
          </w:rPr>
          <w:t>ת</w:t>
        </w:r>
        <w:r w:rsidR="006C6DC9" w:rsidRPr="00E202D0">
          <w:rPr>
            <w:rFonts w:ascii="Segoe UI" w:eastAsia="Times New Roman" w:hAnsi="Segoe UI" w:cs="Segoe UI"/>
            <w:color w:val="444444"/>
            <w:rtl/>
          </w:rPr>
          <w:t xml:space="preserve"> </w:t>
        </w:r>
      </w:ins>
      <w:r w:rsidRPr="00E202D0">
        <w:rPr>
          <w:rFonts w:ascii="Segoe UI" w:eastAsia="Times New Roman" w:hAnsi="Segoe UI" w:cs="Segoe UI"/>
          <w:color w:val="444444"/>
          <w:rtl/>
        </w:rPr>
        <w:t>ולמידת מורים של ביה"ס לחינוך ע"ש שלמה (סימור) פוקס, האוניברסיטה העברית, העוסק במחקר ובליווי מקצועי של תהליכי הכשרה ופיתוח מקצועי של מורים, מציע מלגות מחקר לסטודנטיות וסטודנטים שמחקרם עוסק בנושאים הקשורים למרכז</w:t>
      </w:r>
      <w:r w:rsidRPr="00E202D0">
        <w:rPr>
          <w:rFonts w:ascii="Segoe UI" w:eastAsia="Times New Roman" w:hAnsi="Segoe UI" w:cs="Segoe UI"/>
          <w:color w:val="444444"/>
        </w:rPr>
        <w:t>.</w:t>
      </w:r>
    </w:p>
    <w:p w:rsidR="00E202D0" w:rsidRPr="00E202D0" w:rsidRDefault="00E202D0" w:rsidP="00E202D0">
      <w:pPr>
        <w:bidi/>
        <w:spacing w:after="0" w:line="240" w:lineRule="auto"/>
        <w:jc w:val="both"/>
        <w:rPr>
          <w:rFonts w:ascii="Segoe UI" w:eastAsia="Times New Roman" w:hAnsi="Segoe UI" w:cs="Segoe UI"/>
          <w:color w:val="444444"/>
          <w:sz w:val="20"/>
          <w:szCs w:val="20"/>
        </w:rPr>
      </w:pPr>
      <w:r w:rsidRPr="00E202D0">
        <w:rPr>
          <w:rFonts w:ascii="Segoe UI" w:eastAsia="Times New Roman" w:hAnsi="Segoe UI" w:cs="Segoe UI"/>
          <w:color w:val="444444"/>
          <w:rtl/>
        </w:rPr>
        <w:t>המלגות מוצעות לסטודנטיות וסטודנטים מהאוניברסיטה העברית, לתואר שני או שלישי, שמחקרם עוסק בנושאים של ידע ולמידה של מורים, הכשרת מורים, ופיתוח מקצועי של מורים</w:t>
      </w:r>
      <w:r w:rsidRPr="00E202D0">
        <w:rPr>
          <w:rFonts w:ascii="Segoe UI" w:eastAsia="Times New Roman" w:hAnsi="Segoe UI" w:cs="Segoe UI"/>
          <w:color w:val="444444"/>
        </w:rPr>
        <w:t>.</w:t>
      </w:r>
    </w:p>
    <w:p w:rsidR="00E202D0" w:rsidRPr="00E202D0" w:rsidRDefault="00E202D0" w:rsidP="00E202D0">
      <w:pPr>
        <w:bidi/>
        <w:spacing w:after="0" w:line="240" w:lineRule="auto"/>
        <w:jc w:val="both"/>
        <w:rPr>
          <w:rFonts w:ascii="Segoe UI" w:eastAsia="Times New Roman" w:hAnsi="Segoe UI" w:cs="Segoe UI"/>
          <w:color w:val="444444"/>
          <w:sz w:val="20"/>
          <w:szCs w:val="20"/>
        </w:rPr>
      </w:pPr>
      <w:r w:rsidRPr="00E202D0">
        <w:rPr>
          <w:rFonts w:ascii="Segoe UI" w:eastAsia="Times New Roman" w:hAnsi="Segoe UI" w:cs="Segoe UI"/>
          <w:color w:val="444444"/>
          <w:sz w:val="20"/>
          <w:szCs w:val="20"/>
        </w:rPr>
        <w:t> </w:t>
      </w:r>
    </w:p>
    <w:p w:rsidR="00E202D0" w:rsidRPr="00E202D0" w:rsidRDefault="00E202D0" w:rsidP="006C6DC9">
      <w:pPr>
        <w:bidi/>
        <w:spacing w:after="0" w:line="240" w:lineRule="auto"/>
        <w:jc w:val="both"/>
        <w:rPr>
          <w:rFonts w:ascii="Segoe UI" w:eastAsia="Times New Roman" w:hAnsi="Segoe UI" w:cs="Segoe UI"/>
          <w:color w:val="444444"/>
          <w:sz w:val="20"/>
          <w:szCs w:val="20"/>
        </w:rPr>
      </w:pPr>
      <w:r w:rsidRPr="00E202D0">
        <w:rPr>
          <w:rFonts w:ascii="Segoe UI" w:eastAsia="Times New Roman" w:hAnsi="Segoe UI" w:cs="Segoe UI"/>
          <w:color w:val="444444"/>
          <w:rtl/>
        </w:rPr>
        <w:t>המלגה תהיה מענק חד פעמי על סך </w:t>
      </w:r>
      <w:r w:rsidRPr="00E202D0">
        <w:rPr>
          <w:rFonts w:ascii="Segoe UI" w:eastAsia="Times New Roman" w:hAnsi="Segoe UI" w:cs="Segoe UI"/>
          <w:b/>
          <w:bCs/>
          <w:color w:val="444444"/>
        </w:rPr>
        <w:t>5,000</w:t>
      </w:r>
      <w:del w:id="9" w:author="Saskia De Haan" w:date="2023-03-15T12:13:00Z">
        <w:r w:rsidRPr="00E202D0" w:rsidDel="006C6DC9">
          <w:rPr>
            <w:rFonts w:ascii="Segoe UI" w:eastAsia="Times New Roman" w:hAnsi="Segoe UI" w:cs="Segoe UI"/>
            <w:b/>
            <w:bCs/>
            <w:color w:val="444444"/>
          </w:rPr>
          <w:delText xml:space="preserve"> </w:delText>
        </w:r>
      </w:del>
      <w:r w:rsidRPr="00E202D0">
        <w:rPr>
          <w:rFonts w:ascii="Segoe UI" w:eastAsia="Times New Roman" w:hAnsi="Segoe UI" w:cs="Segoe UI"/>
          <w:b/>
          <w:bCs/>
          <w:color w:val="444444"/>
          <w:rtl/>
        </w:rPr>
        <w:t>₪ </w:t>
      </w:r>
      <w:r w:rsidRPr="00E202D0">
        <w:rPr>
          <w:rFonts w:ascii="Segoe UI" w:eastAsia="Times New Roman" w:hAnsi="Segoe UI" w:cs="Segoe UI"/>
          <w:color w:val="444444"/>
          <w:rtl/>
        </w:rPr>
        <w:t>לסטודנט/</w:t>
      </w:r>
      <w:proofErr w:type="spellStart"/>
      <w:r w:rsidRPr="00E202D0">
        <w:rPr>
          <w:rFonts w:ascii="Segoe UI" w:eastAsia="Times New Roman" w:hAnsi="Segoe UI" w:cs="Segoe UI"/>
          <w:color w:val="444444"/>
          <w:rtl/>
        </w:rPr>
        <w:t>ית</w:t>
      </w:r>
      <w:proofErr w:type="spellEnd"/>
      <w:r w:rsidRPr="00E202D0">
        <w:rPr>
          <w:rFonts w:ascii="Segoe UI" w:eastAsia="Times New Roman" w:hAnsi="Segoe UI" w:cs="Segoe UI"/>
          <w:color w:val="444444"/>
          <w:rtl/>
        </w:rPr>
        <w:t xml:space="preserve"> לתואר שני מחקרי</w:t>
      </w:r>
      <w:del w:id="10" w:author="Saskia De Haan" w:date="2023-03-15T12:07:00Z">
        <w:r w:rsidRPr="006C6DC9" w:rsidDel="00E202D0">
          <w:rPr>
            <w:rFonts w:ascii="Segoe UI" w:eastAsia="Times New Roman" w:hAnsi="Segoe UI" w:cs="Segoe UI"/>
            <w:color w:val="444444"/>
            <w:highlight w:val="yellow"/>
            <w:rPrChange w:id="11" w:author="Saskia De Haan" w:date="2023-03-15T12:12:00Z">
              <w:rPr>
                <w:rFonts w:ascii="Segoe UI" w:eastAsia="Times New Roman" w:hAnsi="Segoe UI" w:cs="Segoe UI"/>
                <w:color w:val="444444"/>
              </w:rPr>
            </w:rPrChange>
          </w:rPr>
          <w:delText>,</w:delText>
        </w:r>
        <w:r w:rsidRPr="00E202D0" w:rsidDel="00E202D0">
          <w:rPr>
            <w:rFonts w:ascii="Segoe UI" w:eastAsia="Times New Roman" w:hAnsi="Segoe UI" w:cs="Segoe UI"/>
            <w:color w:val="444444"/>
          </w:rPr>
          <w:delText> </w:delText>
        </w:r>
      </w:del>
      <w:r w:rsidRPr="00E202D0">
        <w:rPr>
          <w:rFonts w:ascii="Segoe UI" w:eastAsia="Times New Roman" w:hAnsi="Segoe UI" w:cs="Segoe UI"/>
          <w:b/>
          <w:bCs/>
          <w:color w:val="444444"/>
        </w:rPr>
        <w:t xml:space="preserve">7,500 </w:t>
      </w:r>
      <w:r w:rsidRPr="00E202D0">
        <w:rPr>
          <w:rFonts w:ascii="Segoe UI" w:eastAsia="Times New Roman" w:hAnsi="Segoe UI" w:cs="Segoe UI"/>
          <w:b/>
          <w:bCs/>
          <w:color w:val="444444"/>
          <w:rtl/>
        </w:rPr>
        <w:t>₪</w:t>
      </w:r>
      <w:r w:rsidRPr="00E202D0">
        <w:rPr>
          <w:rFonts w:ascii="Segoe UI" w:eastAsia="Times New Roman" w:hAnsi="Segoe UI" w:cs="Segoe UI"/>
          <w:color w:val="444444"/>
          <w:rtl/>
        </w:rPr>
        <w:t> לסטודנט/</w:t>
      </w:r>
      <w:proofErr w:type="spellStart"/>
      <w:r w:rsidRPr="00E202D0">
        <w:rPr>
          <w:rFonts w:ascii="Segoe UI" w:eastAsia="Times New Roman" w:hAnsi="Segoe UI" w:cs="Segoe UI"/>
          <w:color w:val="444444"/>
          <w:rtl/>
        </w:rPr>
        <w:t>ית</w:t>
      </w:r>
      <w:proofErr w:type="spellEnd"/>
      <w:r w:rsidRPr="00E202D0">
        <w:rPr>
          <w:rFonts w:ascii="Segoe UI" w:eastAsia="Times New Roman" w:hAnsi="Segoe UI" w:cs="Segoe UI"/>
          <w:color w:val="444444"/>
          <w:rtl/>
        </w:rPr>
        <w:t xml:space="preserve"> לתואר שלישי</w:t>
      </w:r>
      <w:r w:rsidRPr="00E202D0">
        <w:rPr>
          <w:rFonts w:ascii="Segoe UI" w:eastAsia="Times New Roman" w:hAnsi="Segoe UI" w:cs="Segoe UI"/>
          <w:color w:val="444444"/>
        </w:rPr>
        <w:t>.</w:t>
      </w:r>
    </w:p>
    <w:p w:rsidR="00E202D0" w:rsidRPr="00E202D0" w:rsidRDefault="00E202D0" w:rsidP="00E202D0">
      <w:pPr>
        <w:bidi/>
        <w:spacing w:after="0" w:line="240" w:lineRule="auto"/>
        <w:jc w:val="both"/>
        <w:rPr>
          <w:rFonts w:ascii="Segoe UI" w:eastAsia="Times New Roman" w:hAnsi="Segoe UI" w:cs="Segoe UI"/>
          <w:color w:val="444444"/>
          <w:sz w:val="20"/>
          <w:szCs w:val="20"/>
        </w:rPr>
      </w:pPr>
      <w:r w:rsidRPr="00E202D0">
        <w:rPr>
          <w:rFonts w:ascii="Segoe UI" w:eastAsia="Times New Roman" w:hAnsi="Segoe UI" w:cs="Segoe UI"/>
          <w:color w:val="444444"/>
          <w:rtl/>
        </w:rPr>
        <w:t>קבלת המלגה מותנית בציון ת</w:t>
      </w:r>
      <w:bookmarkStart w:id="12" w:name="_GoBack"/>
      <w:bookmarkEnd w:id="12"/>
      <w:r w:rsidRPr="00E202D0">
        <w:rPr>
          <w:rFonts w:ascii="Segoe UI" w:eastAsia="Times New Roman" w:hAnsi="Segoe UI" w:cs="Segoe UI"/>
          <w:color w:val="444444"/>
          <w:rtl/>
        </w:rPr>
        <w:t>מיכת המרכז בעת פרסום המחקר, ובפרסום תוצר עתידי באתר המרכז</w:t>
      </w:r>
      <w:r w:rsidRPr="00E202D0">
        <w:rPr>
          <w:rFonts w:ascii="Segoe UI" w:eastAsia="Times New Roman" w:hAnsi="Segoe UI" w:cs="Segoe UI"/>
          <w:color w:val="444444"/>
        </w:rPr>
        <w:t>.</w:t>
      </w:r>
    </w:p>
    <w:p w:rsidR="00E202D0" w:rsidRPr="00E202D0" w:rsidRDefault="00E202D0" w:rsidP="00E202D0">
      <w:pPr>
        <w:bidi/>
        <w:spacing w:after="150" w:line="240" w:lineRule="auto"/>
        <w:rPr>
          <w:rFonts w:ascii="Segoe UI" w:eastAsia="Times New Roman" w:hAnsi="Segoe UI" w:cs="Segoe UI"/>
          <w:color w:val="444444"/>
          <w:sz w:val="20"/>
          <w:szCs w:val="20"/>
        </w:rPr>
      </w:pPr>
      <w:r w:rsidRPr="00E202D0">
        <w:rPr>
          <w:rFonts w:ascii="Segoe UI" w:eastAsia="Times New Roman" w:hAnsi="Segoe UI" w:cs="Segoe UI"/>
          <w:b/>
          <w:bCs/>
          <w:color w:val="444444"/>
        </w:rPr>
        <w:t> </w:t>
      </w:r>
    </w:p>
    <w:p w:rsidR="00E202D0" w:rsidRPr="00E202D0" w:rsidRDefault="00E202D0" w:rsidP="00E202D0">
      <w:pPr>
        <w:bidi/>
        <w:spacing w:after="150" w:line="240" w:lineRule="auto"/>
        <w:rPr>
          <w:rFonts w:ascii="Segoe UI" w:eastAsia="Times New Roman" w:hAnsi="Segoe UI" w:cs="Segoe UI"/>
          <w:color w:val="444444"/>
          <w:sz w:val="20"/>
          <w:szCs w:val="20"/>
        </w:rPr>
      </w:pPr>
      <w:r w:rsidRPr="00E202D0">
        <w:rPr>
          <w:rFonts w:ascii="Segoe UI" w:eastAsia="Times New Roman" w:hAnsi="Segoe UI" w:cs="Segoe UI"/>
          <w:b/>
          <w:bCs/>
          <w:color w:val="444444"/>
          <w:sz w:val="20"/>
          <w:szCs w:val="20"/>
        </w:rPr>
        <w:t> </w:t>
      </w:r>
    </w:p>
    <w:p w:rsidR="00E202D0" w:rsidRPr="00E202D0" w:rsidRDefault="00E202D0" w:rsidP="00E202D0">
      <w:pPr>
        <w:bidi/>
        <w:spacing w:after="150" w:line="240" w:lineRule="auto"/>
        <w:jc w:val="center"/>
        <w:rPr>
          <w:rFonts w:ascii="Segoe UI" w:eastAsia="Times New Roman" w:hAnsi="Segoe UI" w:cs="Segoe UI"/>
          <w:color w:val="444444"/>
          <w:sz w:val="20"/>
          <w:szCs w:val="20"/>
          <w:u w:val="single"/>
        </w:rPr>
      </w:pPr>
      <w:r w:rsidRPr="00E202D0">
        <w:rPr>
          <w:rFonts w:ascii="Segoe UI" w:eastAsia="Times New Roman" w:hAnsi="Segoe UI" w:cs="Segoe UI" w:hint="cs"/>
          <w:b/>
          <w:bCs/>
          <w:color w:val="8B0000"/>
          <w:sz w:val="26"/>
          <w:szCs w:val="26"/>
          <w:u w:val="single"/>
          <w:rtl/>
        </w:rPr>
        <w:t>המועד האחרון להגשת מועמדות: </w:t>
      </w:r>
      <w:del w:id="13" w:author="Saskia De Haan" w:date="2023-03-15T12:07:00Z">
        <w:r w:rsidRPr="006C6DC9" w:rsidDel="00E202D0">
          <w:rPr>
            <w:rFonts w:ascii="Segoe UI" w:eastAsia="Times New Roman" w:hAnsi="Segoe UI" w:cs="Segoe UI" w:hint="cs"/>
            <w:b/>
            <w:bCs/>
            <w:color w:val="8B0000"/>
            <w:sz w:val="26"/>
            <w:szCs w:val="26"/>
            <w:highlight w:val="yellow"/>
            <w:u w:val="single"/>
            <w:rtl/>
            <w:rPrChange w:id="14" w:author="Saskia De Haan" w:date="2023-03-15T12:12:00Z">
              <w:rPr>
                <w:rFonts w:ascii="Segoe UI" w:eastAsia="Times New Roman" w:hAnsi="Segoe UI" w:cs="Segoe UI" w:hint="cs"/>
                <w:b/>
                <w:bCs/>
                <w:color w:val="8B0000"/>
                <w:sz w:val="26"/>
                <w:szCs w:val="26"/>
                <w:u w:val="single"/>
                <w:rtl/>
              </w:rPr>
            </w:rPrChange>
          </w:rPr>
          <w:delText>25.4.2022</w:delText>
        </w:r>
      </w:del>
      <w:ins w:id="15" w:author="Saskia De Haan" w:date="2023-03-15T12:07:00Z">
        <w:r w:rsidRPr="006C6DC9">
          <w:rPr>
            <w:rFonts w:ascii="Segoe UI" w:eastAsia="Times New Roman" w:hAnsi="Segoe UI" w:cs="Segoe UI"/>
            <w:b/>
            <w:bCs/>
            <w:color w:val="8B0000"/>
            <w:sz w:val="26"/>
            <w:szCs w:val="26"/>
            <w:highlight w:val="yellow"/>
            <w:u w:val="single"/>
            <w:rPrChange w:id="16" w:author="Saskia De Haan" w:date="2023-03-15T12:12:00Z">
              <w:rPr>
                <w:rFonts w:ascii="Segoe UI" w:eastAsia="Times New Roman" w:hAnsi="Segoe UI" w:cs="Segoe UI"/>
                <w:b/>
                <w:bCs/>
                <w:color w:val="8B0000"/>
                <w:sz w:val="26"/>
                <w:szCs w:val="26"/>
                <w:u w:val="single"/>
              </w:rPr>
            </w:rPrChange>
          </w:rPr>
          <w:t>16.4.2023</w:t>
        </w:r>
      </w:ins>
    </w:p>
    <w:p w:rsidR="00E202D0" w:rsidRPr="00E202D0" w:rsidRDefault="00E202D0" w:rsidP="00E202D0">
      <w:pPr>
        <w:bidi/>
        <w:spacing w:after="150" w:line="240" w:lineRule="auto"/>
        <w:jc w:val="center"/>
        <w:rPr>
          <w:rFonts w:ascii="Segoe UI" w:eastAsia="Times New Roman" w:hAnsi="Segoe UI" w:cs="Segoe UI"/>
          <w:color w:val="444444"/>
          <w:sz w:val="20"/>
          <w:szCs w:val="20"/>
        </w:rPr>
      </w:pPr>
      <w:r w:rsidRPr="00E202D0">
        <w:rPr>
          <w:rFonts w:ascii="Segoe UI" w:eastAsia="Times New Roman" w:hAnsi="Segoe UI" w:cs="Segoe UI"/>
          <w:b/>
          <w:bCs/>
          <w:color w:val="444444"/>
          <w:sz w:val="20"/>
          <w:szCs w:val="20"/>
        </w:rPr>
        <w:t> </w:t>
      </w:r>
    </w:p>
    <w:p w:rsidR="00E202D0" w:rsidRPr="00E202D0" w:rsidRDefault="00E202D0" w:rsidP="00E202D0">
      <w:pPr>
        <w:bidi/>
        <w:spacing w:before="454" w:after="151" w:line="240" w:lineRule="auto"/>
        <w:outlineLvl w:val="1"/>
        <w:rPr>
          <w:rFonts w:ascii="Segoe UI" w:eastAsia="Times New Roman" w:hAnsi="Segoe UI" w:cs="Segoe UI"/>
          <w:color w:val="0072C6"/>
          <w:sz w:val="35"/>
          <w:szCs w:val="35"/>
          <w:u w:val="single"/>
        </w:rPr>
      </w:pPr>
      <w:r w:rsidRPr="00E202D0">
        <w:rPr>
          <w:rFonts w:ascii="Segoe UI" w:eastAsia="Times New Roman" w:hAnsi="Segoe UI" w:cs="Segoe UI"/>
          <w:color w:val="0072C6"/>
          <w:sz w:val="35"/>
          <w:szCs w:val="35"/>
          <w:u w:val="single"/>
          <w:rtl/>
        </w:rPr>
        <w:t>הליך הגשת מועמדות</w:t>
      </w:r>
    </w:p>
    <w:p w:rsidR="00E202D0" w:rsidRPr="00E202D0" w:rsidRDefault="00E202D0" w:rsidP="00E202D0">
      <w:pPr>
        <w:bidi/>
        <w:spacing w:before="454" w:after="151" w:line="240" w:lineRule="auto"/>
        <w:outlineLvl w:val="1"/>
        <w:rPr>
          <w:rFonts w:ascii="Segoe UI" w:eastAsia="Times New Roman" w:hAnsi="Segoe UI" w:cs="Segoe UI"/>
          <w:color w:val="0072C6"/>
          <w:sz w:val="35"/>
          <w:szCs w:val="35"/>
        </w:rPr>
      </w:pPr>
      <w:r w:rsidRPr="00E202D0">
        <w:rPr>
          <w:rFonts w:ascii="Segoe UI" w:eastAsia="Times New Roman" w:hAnsi="Segoe UI" w:cs="Segoe UI"/>
          <w:b/>
          <w:bCs/>
          <w:color w:val="444444"/>
          <w:rtl/>
        </w:rPr>
        <w:t>א. יש למלא את </w:t>
      </w:r>
      <w:hyperlink r:id="rId5" w:history="1">
        <w:r w:rsidRPr="00E202D0">
          <w:rPr>
            <w:rFonts w:ascii="Segoe UI" w:eastAsia="Times New Roman" w:hAnsi="Segoe UI" w:cs="Segoe UI"/>
            <w:b/>
            <w:bCs/>
            <w:color w:val="0072C6"/>
            <w:u w:val="single"/>
            <w:rtl/>
          </w:rPr>
          <w:t>טופס הבקשה המכוון</w:t>
        </w:r>
      </w:hyperlink>
    </w:p>
    <w:p w:rsidR="00E202D0" w:rsidRPr="00E202D0" w:rsidRDefault="00E202D0" w:rsidP="00E202D0">
      <w:pPr>
        <w:bidi/>
        <w:spacing w:after="150" w:line="240" w:lineRule="auto"/>
        <w:rPr>
          <w:rFonts w:ascii="Segoe UI" w:eastAsia="Times New Roman" w:hAnsi="Segoe UI" w:cs="Segoe UI"/>
          <w:color w:val="444444"/>
          <w:sz w:val="20"/>
          <w:szCs w:val="20"/>
        </w:rPr>
      </w:pPr>
      <w:r w:rsidRPr="00E202D0">
        <w:rPr>
          <w:rFonts w:ascii="Segoe UI" w:eastAsia="Times New Roman" w:hAnsi="Segoe UI" w:cs="Segoe UI"/>
          <w:b/>
          <w:bCs/>
          <w:color w:val="444444"/>
          <w:rtl/>
        </w:rPr>
        <w:t>ב. להעלות את המסמכים הבאים באמצעות  </w:t>
      </w:r>
      <w:hyperlink r:id="rId6" w:history="1">
        <w:r w:rsidRPr="00E202D0">
          <w:rPr>
            <w:rFonts w:ascii="Segoe UI" w:eastAsia="Times New Roman" w:hAnsi="Segoe UI" w:cs="Segoe UI"/>
            <w:b/>
            <w:bCs/>
            <w:color w:val="0072C6"/>
            <w:rtl/>
          </w:rPr>
          <w:t>דף העלאת המסמכים</w:t>
        </w:r>
      </w:hyperlink>
      <w:r w:rsidRPr="00E202D0">
        <w:rPr>
          <w:rFonts w:ascii="Segoe UI" w:eastAsia="Times New Roman" w:hAnsi="Segoe UI" w:cs="Segoe UI"/>
          <w:color w:val="444444"/>
          <w:sz w:val="20"/>
          <w:szCs w:val="20"/>
        </w:rPr>
        <w:t>:</w:t>
      </w:r>
    </w:p>
    <w:p w:rsidR="00E202D0" w:rsidRPr="00E202D0" w:rsidRDefault="00E202D0" w:rsidP="00E202D0">
      <w:pPr>
        <w:numPr>
          <w:ilvl w:val="0"/>
          <w:numId w:val="1"/>
        </w:numPr>
        <w:bidi/>
        <w:spacing w:before="100" w:beforeAutospacing="1" w:after="145" w:line="240" w:lineRule="auto"/>
        <w:jc w:val="both"/>
        <w:rPr>
          <w:rFonts w:ascii="Segoe UI" w:eastAsia="Times New Roman" w:hAnsi="Segoe UI" w:cs="Segoe UI"/>
          <w:color w:val="444444"/>
          <w:sz w:val="20"/>
          <w:szCs w:val="20"/>
        </w:rPr>
      </w:pPr>
      <w:r w:rsidRPr="00E202D0">
        <w:rPr>
          <w:rFonts w:ascii="Segoe UI" w:eastAsia="Times New Roman" w:hAnsi="Segoe UI" w:cs="Segoe UI"/>
          <w:color w:val="444444"/>
          <w:rtl/>
        </w:rPr>
        <w:t>הצעת מחקר שתכלול אבסטרקט מקוצר של המחקר (עד 250 מילים)</w:t>
      </w:r>
    </w:p>
    <w:p w:rsidR="00E202D0" w:rsidRPr="00E202D0" w:rsidRDefault="00E202D0" w:rsidP="00E202D0">
      <w:pPr>
        <w:numPr>
          <w:ilvl w:val="0"/>
          <w:numId w:val="1"/>
        </w:numPr>
        <w:bidi/>
        <w:spacing w:before="100" w:beforeAutospacing="1" w:after="145" w:line="240" w:lineRule="auto"/>
        <w:jc w:val="both"/>
        <w:rPr>
          <w:rFonts w:ascii="Segoe UI" w:eastAsia="Times New Roman" w:hAnsi="Segoe UI" w:cs="Segoe UI"/>
          <w:color w:val="444444"/>
          <w:sz w:val="20"/>
          <w:szCs w:val="20"/>
        </w:rPr>
      </w:pPr>
      <w:r w:rsidRPr="00E202D0">
        <w:rPr>
          <w:rFonts w:ascii="Segoe UI" w:eastAsia="Times New Roman" w:hAnsi="Segoe UI" w:cs="Segoe UI"/>
          <w:color w:val="444444"/>
          <w:rtl/>
        </w:rPr>
        <w:t>קורות חיים</w:t>
      </w:r>
    </w:p>
    <w:p w:rsidR="00E202D0" w:rsidRPr="00E202D0" w:rsidRDefault="00E202D0" w:rsidP="00E202D0">
      <w:pPr>
        <w:numPr>
          <w:ilvl w:val="0"/>
          <w:numId w:val="1"/>
        </w:numPr>
        <w:bidi/>
        <w:spacing w:before="100" w:beforeAutospacing="1" w:after="145" w:line="240" w:lineRule="auto"/>
        <w:jc w:val="both"/>
        <w:rPr>
          <w:rFonts w:ascii="Segoe UI" w:eastAsia="Times New Roman" w:hAnsi="Segoe UI" w:cs="Segoe UI"/>
          <w:color w:val="444444"/>
          <w:sz w:val="20"/>
          <w:szCs w:val="20"/>
        </w:rPr>
      </w:pPr>
      <w:r w:rsidRPr="00E202D0">
        <w:rPr>
          <w:rFonts w:ascii="Segoe UI" w:eastAsia="Times New Roman" w:hAnsi="Segoe UI" w:cs="Segoe UI"/>
          <w:color w:val="444444"/>
          <w:rtl/>
        </w:rPr>
        <w:t>תקציר הכולל את שאלות המחקר (עד 1500 מילים)</w:t>
      </w:r>
    </w:p>
    <w:p w:rsidR="00E202D0" w:rsidRPr="00E202D0" w:rsidRDefault="00E202D0" w:rsidP="00E202D0">
      <w:pPr>
        <w:numPr>
          <w:ilvl w:val="0"/>
          <w:numId w:val="1"/>
        </w:numPr>
        <w:bidi/>
        <w:spacing w:before="100" w:beforeAutospacing="1" w:after="145" w:line="240" w:lineRule="auto"/>
        <w:jc w:val="both"/>
        <w:rPr>
          <w:rFonts w:ascii="Segoe UI" w:eastAsia="Times New Roman" w:hAnsi="Segoe UI" w:cs="Segoe UI"/>
          <w:color w:val="444444"/>
          <w:sz w:val="20"/>
          <w:szCs w:val="20"/>
        </w:rPr>
      </w:pPr>
      <w:r w:rsidRPr="00E202D0">
        <w:rPr>
          <w:rFonts w:ascii="Segoe UI" w:eastAsia="Times New Roman" w:hAnsi="Segoe UI" w:cs="Segoe UI"/>
          <w:b/>
          <w:bCs/>
          <w:color w:val="444444"/>
          <w:rtl/>
        </w:rPr>
        <w:t>סטודנטים שקיבלו בעבר מלגה מהמרכז ומעוניינים להגיש בקשה נוספת רשאים לעשות זאת ובתנאי שבנוסף לפרטים הנ"ל יגישו מכתב מהמנחה עם התחייבות שהסטודנט/</w:t>
      </w:r>
      <w:proofErr w:type="spellStart"/>
      <w:r w:rsidRPr="00E202D0">
        <w:rPr>
          <w:rFonts w:ascii="Segoe UI" w:eastAsia="Times New Roman" w:hAnsi="Segoe UI" w:cs="Segoe UI"/>
          <w:b/>
          <w:bCs/>
          <w:color w:val="444444"/>
          <w:rtl/>
        </w:rPr>
        <w:t>ית</w:t>
      </w:r>
      <w:proofErr w:type="spellEnd"/>
      <w:r w:rsidRPr="00E202D0">
        <w:rPr>
          <w:rFonts w:ascii="Segoe UI" w:eastAsia="Times New Roman" w:hAnsi="Segoe UI" w:cs="Segoe UI"/>
          <w:b/>
          <w:bCs/>
          <w:color w:val="444444"/>
          <w:rtl/>
        </w:rPr>
        <w:t xml:space="preserve"> התקדם/מה באופן משמעותי מאז ההגשה הקודמת ופירוט קצר על ההתקדמות</w:t>
      </w:r>
      <w:r w:rsidRPr="00E202D0">
        <w:rPr>
          <w:rFonts w:ascii="Segoe UI" w:eastAsia="Times New Roman" w:hAnsi="Segoe UI" w:cs="Segoe UI"/>
          <w:b/>
          <w:bCs/>
          <w:color w:val="444444"/>
        </w:rPr>
        <w:t>.</w:t>
      </w:r>
    </w:p>
    <w:p w:rsidR="00E202D0" w:rsidRPr="00E202D0" w:rsidRDefault="00E202D0" w:rsidP="00E202D0">
      <w:pPr>
        <w:bidi/>
        <w:spacing w:after="150" w:line="240" w:lineRule="auto"/>
        <w:rPr>
          <w:rFonts w:ascii="Segoe UI" w:eastAsia="Times New Roman" w:hAnsi="Segoe UI" w:cs="Segoe UI"/>
          <w:color w:val="444444"/>
          <w:sz w:val="20"/>
          <w:szCs w:val="20"/>
        </w:rPr>
      </w:pPr>
      <w:r w:rsidRPr="00E202D0">
        <w:rPr>
          <w:rFonts w:ascii="Segoe UI" w:eastAsia="Times New Roman" w:hAnsi="Segoe UI" w:cs="Segoe UI"/>
          <w:b/>
          <w:bCs/>
          <w:color w:val="444444"/>
          <w:rtl/>
        </w:rPr>
        <w:t>ג. לסיום התהליך יש לגשת לדף</w:t>
      </w:r>
      <w:r w:rsidRPr="00E202D0">
        <w:rPr>
          <w:rFonts w:ascii="Segoe UI" w:eastAsia="Times New Roman" w:hAnsi="Segoe UI" w:cs="Segoe UI"/>
          <w:b/>
          <w:bCs/>
          <w:color w:val="444444"/>
        </w:rPr>
        <w:t> '</w:t>
      </w:r>
      <w:hyperlink r:id="rId7" w:history="1">
        <w:r w:rsidRPr="00E202D0">
          <w:rPr>
            <w:rFonts w:ascii="Segoe UI" w:eastAsia="Times New Roman" w:hAnsi="Segoe UI" w:cs="Segoe UI"/>
            <w:b/>
            <w:bCs/>
            <w:color w:val="0072C6"/>
            <w:rtl/>
          </w:rPr>
          <w:t>סטטוס הגשה</w:t>
        </w:r>
      </w:hyperlink>
      <w:r w:rsidRPr="00E202D0">
        <w:rPr>
          <w:rFonts w:ascii="Segoe UI" w:eastAsia="Times New Roman" w:hAnsi="Segoe UI" w:cs="Segoe UI"/>
          <w:b/>
          <w:bCs/>
          <w:color w:val="444444"/>
        </w:rPr>
        <w:t>' </w:t>
      </w:r>
      <w:r w:rsidRPr="00E202D0">
        <w:rPr>
          <w:rFonts w:ascii="Segoe UI" w:eastAsia="Times New Roman" w:hAnsi="Segoe UI" w:cs="Segoe UI"/>
          <w:b/>
          <w:bCs/>
          <w:color w:val="444444"/>
          <w:rtl/>
        </w:rPr>
        <w:t>ולפעול לפי ההנחיות</w:t>
      </w:r>
    </w:p>
    <w:p w:rsidR="00E202D0" w:rsidRPr="00E202D0" w:rsidRDefault="00E202D0" w:rsidP="00E202D0">
      <w:pPr>
        <w:bidi/>
        <w:spacing w:after="150" w:line="240" w:lineRule="auto"/>
        <w:rPr>
          <w:rFonts w:ascii="Segoe UI" w:eastAsia="Times New Roman" w:hAnsi="Segoe UI" w:cs="Segoe UI"/>
          <w:color w:val="444444"/>
          <w:sz w:val="20"/>
          <w:szCs w:val="20"/>
          <w:u w:val="single"/>
        </w:rPr>
      </w:pPr>
      <w:r w:rsidRPr="00E202D0">
        <w:rPr>
          <w:rFonts w:ascii="Segoe UI" w:eastAsia="Times New Roman" w:hAnsi="Segoe UI" w:cs="Segoe UI"/>
          <w:color w:val="444444"/>
          <w:u w:val="single"/>
          <w:rtl/>
        </w:rPr>
        <w:t>תטופלנה רק פניות של מועמדים העונים על הקריטריונים המפורטים לעיל ואשר הגישו את כל המסמכים הנדרשים</w:t>
      </w:r>
      <w:r w:rsidRPr="00E202D0">
        <w:rPr>
          <w:rFonts w:ascii="Segoe UI" w:eastAsia="Times New Roman" w:hAnsi="Segoe UI" w:cs="Segoe UI"/>
          <w:color w:val="444444"/>
          <w:u w:val="single"/>
        </w:rPr>
        <w:t>.</w:t>
      </w:r>
    </w:p>
    <w:p w:rsidR="001D0E29" w:rsidRDefault="006C6DC9" w:rsidP="00E202D0">
      <w:pPr>
        <w:bidi/>
      </w:pPr>
    </w:p>
    <w:sectPr w:rsidR="001D0E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6B058F"/>
    <w:multiLevelType w:val="multilevel"/>
    <w:tmpl w:val="CCCEA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skia De Haan">
    <w15:presenceInfo w15:providerId="AD" w15:userId="S-1-5-21-875649612-1676229135-1777090905-556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2D0"/>
    <w:rsid w:val="006C6DC9"/>
    <w:rsid w:val="00BA461E"/>
    <w:rsid w:val="00C97FB1"/>
    <w:rsid w:val="00D6116D"/>
    <w:rsid w:val="00E202D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5E6B7"/>
  <w15:chartTrackingRefBased/>
  <w15:docId w15:val="{C833D964-74B6-4010-B764-2FC262489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202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202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כותרת מסמך"/>
    <w:basedOn w:val="Normal"/>
    <w:next w:val="Normal"/>
    <w:link w:val="Char"/>
    <w:qFormat/>
    <w:rsid w:val="00C97FB1"/>
    <w:pPr>
      <w:shd w:val="clear" w:color="auto" w:fill="BFBFBF" w:themeFill="background1" w:themeFillShade="BF"/>
      <w:bidi/>
      <w:jc w:val="center"/>
    </w:pPr>
    <w:rPr>
      <w:rFonts w:cs="Calibri"/>
      <w:b/>
      <w:bCs/>
      <w:sz w:val="28"/>
      <w:szCs w:val="28"/>
    </w:rPr>
  </w:style>
  <w:style w:type="character" w:customStyle="1" w:styleId="Char">
    <w:name w:val="כותרת מסמך Char"/>
    <w:basedOn w:val="DefaultParagraphFont"/>
    <w:link w:val="a"/>
    <w:rsid w:val="00C97FB1"/>
    <w:rPr>
      <w:rFonts w:cs="Calibri"/>
      <w:b/>
      <w:bCs/>
      <w:sz w:val="28"/>
      <w:szCs w:val="28"/>
      <w:shd w:val="clear" w:color="auto" w:fill="BFBFBF" w:themeFill="background1" w:themeFillShade="BF"/>
    </w:rPr>
  </w:style>
  <w:style w:type="paragraph" w:customStyle="1" w:styleId="a0">
    <w:name w:val="כותרת פסקה"/>
    <w:basedOn w:val="a"/>
    <w:next w:val="Normal"/>
    <w:link w:val="Char0"/>
    <w:qFormat/>
    <w:rsid w:val="00C97FB1"/>
    <w:pPr>
      <w:shd w:val="clear" w:color="auto" w:fill="BDD6EE" w:themeFill="accent1" w:themeFillTint="66"/>
    </w:pPr>
    <w:rPr>
      <w:b w:val="0"/>
      <w:sz w:val="24"/>
      <w:szCs w:val="24"/>
    </w:rPr>
  </w:style>
  <w:style w:type="character" w:customStyle="1" w:styleId="Char0">
    <w:name w:val="כותרת פסקה Char"/>
    <w:basedOn w:val="Char"/>
    <w:link w:val="a0"/>
    <w:rsid w:val="00C97FB1"/>
    <w:rPr>
      <w:rFonts w:cs="Calibri"/>
      <w:b w:val="0"/>
      <w:bCs/>
      <w:sz w:val="24"/>
      <w:szCs w:val="24"/>
      <w:shd w:val="clear" w:color="auto" w:fill="BDD6EE" w:themeFill="accent1" w:themeFillTint="66"/>
    </w:rPr>
  </w:style>
  <w:style w:type="character" w:customStyle="1" w:styleId="Heading1Char">
    <w:name w:val="Heading 1 Char"/>
    <w:basedOn w:val="DefaultParagraphFont"/>
    <w:link w:val="Heading1"/>
    <w:uiPriority w:val="9"/>
    <w:rsid w:val="00E202D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202D0"/>
    <w:rPr>
      <w:rFonts w:ascii="Times New Roman" w:eastAsia="Times New Roman" w:hAnsi="Times New Roman" w:cs="Times New Roman"/>
      <w:b/>
      <w:bCs/>
      <w:sz w:val="36"/>
      <w:szCs w:val="36"/>
    </w:rPr>
  </w:style>
  <w:style w:type="character" w:customStyle="1" w:styleId="ms-rtefontsize-2">
    <w:name w:val="ms-rtefontsize-2"/>
    <w:basedOn w:val="DefaultParagraphFont"/>
    <w:rsid w:val="00E202D0"/>
  </w:style>
  <w:style w:type="character" w:styleId="Strong">
    <w:name w:val="Strong"/>
    <w:basedOn w:val="DefaultParagraphFont"/>
    <w:uiPriority w:val="22"/>
    <w:qFormat/>
    <w:rsid w:val="00E202D0"/>
    <w:rPr>
      <w:b/>
      <w:bCs/>
    </w:rPr>
  </w:style>
  <w:style w:type="paragraph" w:styleId="NormalWeb">
    <w:name w:val="Normal (Web)"/>
    <w:basedOn w:val="Normal"/>
    <w:uiPriority w:val="99"/>
    <w:semiHidden/>
    <w:unhideWhenUsed/>
    <w:rsid w:val="00E202D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202D0"/>
    <w:rPr>
      <w:color w:val="0000FF"/>
      <w:u w:val="single"/>
    </w:rPr>
  </w:style>
  <w:style w:type="paragraph" w:styleId="BalloonText">
    <w:name w:val="Balloon Text"/>
    <w:basedOn w:val="Normal"/>
    <w:link w:val="BalloonTextChar"/>
    <w:uiPriority w:val="99"/>
    <w:semiHidden/>
    <w:unhideWhenUsed/>
    <w:rsid w:val="00E202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02D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6943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scholarships2.ekmd.huji.ac.il/home/Education/EDU133-2022/Pages/SubmissionStatus.aspx"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holarships2.ekmd.huji.ac.il/home/Education/EDU133-2022/Pages/DocumentsUpload.aspx" TargetMode="External"/><Relationship Id="rId11" Type="http://schemas.openxmlformats.org/officeDocument/2006/relationships/customXml" Target="../customXml/item1.xml"/><Relationship Id="rId5" Type="http://schemas.openxmlformats.org/officeDocument/2006/relationships/hyperlink" Target="https://scholarships2.ekmd.huji.ac.il/home/Education/EDU133-2022/Pages/Form.asp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726ECFAFE8EAF44680ED24546A734B03" ma:contentTypeVersion="1" ma:contentTypeDescription="צור מסמך חדש." ma:contentTypeScope="" ma:versionID="fa417dabbd7073d8a2cd93984e0e116b">
  <xsd:schema xmlns:xsd="http://www.w3.org/2001/XMLSchema" xmlns:xs="http://www.w3.org/2001/XMLSchema" xmlns:p="http://schemas.microsoft.com/office/2006/metadata/properties" xmlns:ns2="8d247757-6535-4b62-93dd-b2dbb8fe9153" targetNamespace="http://schemas.microsoft.com/office/2006/metadata/properties" ma:root="true" ma:fieldsID="7402f691f1d4884e55667fe608e5d923" ns2:_="">
    <xsd:import namespace="8d247757-6535-4b62-93dd-b2dbb8fe9153"/>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247757-6535-4b62-93dd-b2dbb8fe9153" elementFormDefault="qualified">
    <xsd:import namespace="http://schemas.microsoft.com/office/2006/documentManagement/types"/>
    <xsd:import namespace="http://schemas.microsoft.com/office/infopath/2007/PartnerControls"/>
    <xsd:element name="description0" ma:index="8" nillable="true" ma:displayName="description" ma:internalName="description0">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escription0 xmlns="8d247757-6535-4b62-93dd-b2dbb8fe9153" xsi:nil="true"/>
  </documentManagement>
</p:properties>
</file>

<file path=customXml/itemProps1.xml><?xml version="1.0" encoding="utf-8"?>
<ds:datastoreItem xmlns:ds="http://schemas.openxmlformats.org/officeDocument/2006/customXml" ds:itemID="{C6E15566-CB51-4436-9F7F-9CFA414371E6}"/>
</file>

<file path=customXml/itemProps2.xml><?xml version="1.0" encoding="utf-8"?>
<ds:datastoreItem xmlns:ds="http://schemas.openxmlformats.org/officeDocument/2006/customXml" ds:itemID="{1D6B894E-2A2F-4009-9162-1C359325CD67}"/>
</file>

<file path=customXml/itemProps3.xml><?xml version="1.0" encoding="utf-8"?>
<ds:datastoreItem xmlns:ds="http://schemas.openxmlformats.org/officeDocument/2006/customXml" ds:itemID="{D34B385D-9C5E-4117-9D22-8A5D048F1FE5}"/>
</file>

<file path=docProps/app.xml><?xml version="1.0" encoding="utf-8"?>
<Properties xmlns="http://schemas.openxmlformats.org/officeDocument/2006/extended-properties" xmlns:vt="http://schemas.openxmlformats.org/officeDocument/2006/docPropsVTypes">
  <Template>Normal</Template>
  <TotalTime>7</TotalTime>
  <Pages>1</Pages>
  <Words>232</Words>
  <Characters>1328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Saskia De Haan</dc:creator>
  <cp:keywords/>
  <dc:description/>
  <cp:lastModifiedBy>Saskia De Haan</cp:lastModifiedBy>
  <cp:revision>2</cp:revision>
  <dcterms:created xsi:type="dcterms:W3CDTF">2023-03-15T10:06:00Z</dcterms:created>
  <dcterms:modified xsi:type="dcterms:W3CDTF">2023-03-15T10:13:00Z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0x010100726ECFAFE8EAF44680ED24546A734B03</vt:lpwstr>
  </property>
</Properties>
</file>