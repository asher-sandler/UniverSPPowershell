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583" w:rsidRPr="006A5583" w:rsidRDefault="006A5583" w:rsidP="004C0665">
      <w:pPr>
        <w:bidi/>
        <w:rPr>
          <w:b/>
          <w:bCs/>
        </w:rPr>
      </w:pPr>
      <w:r w:rsidRPr="006A5583">
        <w:rPr>
          <w:rFonts w:hint="cs"/>
          <w:b/>
          <w:bCs/>
          <w:rtl/>
        </w:rPr>
        <w:t xml:space="preserve">מלגות קרן </w:t>
      </w:r>
      <w:proofErr w:type="spellStart"/>
      <w:r w:rsidRPr="006A5583">
        <w:rPr>
          <w:rFonts w:hint="cs"/>
          <w:b/>
          <w:bCs/>
          <w:rtl/>
        </w:rPr>
        <w:t>לובין</w:t>
      </w:r>
      <w:proofErr w:type="spellEnd"/>
      <w:r w:rsidRPr="006A5583">
        <w:rPr>
          <w:rFonts w:hint="cs"/>
          <w:b/>
          <w:bCs/>
          <w:rtl/>
        </w:rPr>
        <w:t xml:space="preserve"> ל</w:t>
      </w:r>
      <w:del w:id="0" w:author="Saskia De Haan" w:date="2022-10-03T15:37:00Z">
        <w:r w:rsidRPr="006A5583" w:rsidDel="003F6408">
          <w:rPr>
            <w:rFonts w:hint="cs"/>
            <w:b/>
            <w:bCs/>
            <w:rtl/>
          </w:rPr>
          <w:delText>תלמידי מחקר ומוסמך</w:delText>
        </w:r>
      </w:del>
      <w:ins w:id="1" w:author="Saskia De Haan" w:date="2022-10-03T15:37:00Z">
        <w:r w:rsidR="003F6408">
          <w:rPr>
            <w:rFonts w:hint="cs"/>
            <w:b/>
            <w:bCs/>
            <w:rtl/>
          </w:rPr>
          <w:t xml:space="preserve">סטודנטים לתואר שני או </w:t>
        </w:r>
      </w:ins>
      <w:ins w:id="2" w:author="Saskia De Haan" w:date="2022-10-03T15:38:00Z">
        <w:r w:rsidR="003F6408">
          <w:rPr>
            <w:rFonts w:hint="cs"/>
            <w:b/>
            <w:bCs/>
            <w:rtl/>
          </w:rPr>
          <w:t xml:space="preserve">לתואר </w:t>
        </w:r>
      </w:ins>
      <w:ins w:id="3" w:author="Saskia De Haan" w:date="2022-10-03T15:37:00Z">
        <w:r w:rsidR="003F6408">
          <w:rPr>
            <w:rFonts w:hint="cs"/>
            <w:b/>
            <w:bCs/>
            <w:rtl/>
          </w:rPr>
          <w:t>דוקטור</w:t>
        </w:r>
      </w:ins>
      <w:r w:rsidRPr="006A5583">
        <w:rPr>
          <w:rFonts w:hint="cs"/>
          <w:b/>
          <w:bCs/>
          <w:rtl/>
        </w:rPr>
        <w:t xml:space="preserve"> - תשפ"</w:t>
      </w:r>
      <w:del w:id="4" w:author="Saskia De Haan" w:date="2022-10-03T15:12:00Z">
        <w:r w:rsidRPr="006A5583" w:rsidDel="006A5583">
          <w:rPr>
            <w:rFonts w:hint="cs"/>
            <w:b/>
            <w:bCs/>
            <w:rtl/>
          </w:rPr>
          <w:delText>ב</w:delText>
        </w:r>
      </w:del>
      <w:ins w:id="5" w:author="Saskia De Haan" w:date="2022-10-03T15:12:00Z">
        <w:r>
          <w:rPr>
            <w:rFonts w:hint="cs"/>
            <w:b/>
            <w:bCs/>
            <w:rtl/>
          </w:rPr>
          <w:t>ג</w:t>
        </w:r>
      </w:ins>
    </w:p>
    <w:p w:rsidR="006A5583" w:rsidRPr="006A5583" w:rsidRDefault="006A5583" w:rsidP="006A5583">
      <w:pPr>
        <w:bidi/>
      </w:pPr>
      <w:r w:rsidRPr="006A5583">
        <w:t> </w:t>
      </w:r>
    </w:p>
    <w:p w:rsidR="006A5583" w:rsidRPr="006A5583" w:rsidRDefault="006A5583" w:rsidP="004C0665">
      <w:pPr>
        <w:bidi/>
      </w:pPr>
      <w:r w:rsidRPr="006A5583">
        <w:rPr>
          <w:rFonts w:hint="cs"/>
          <w:rtl/>
        </w:rPr>
        <w:t>בשנת הלימודים תשפ"</w:t>
      </w:r>
      <w:del w:id="6" w:author="Saskia De Haan" w:date="2022-10-03T15:12:00Z">
        <w:r w:rsidRPr="006A5583" w:rsidDel="006A5583">
          <w:rPr>
            <w:rFonts w:hint="cs"/>
            <w:rtl/>
          </w:rPr>
          <w:delText>ב </w:delText>
        </w:r>
      </w:del>
      <w:ins w:id="7" w:author="Saskia De Haan" w:date="2022-10-03T15:12:00Z">
        <w:r>
          <w:rPr>
            <w:rFonts w:hint="cs"/>
            <w:rtl/>
          </w:rPr>
          <w:t>ג</w:t>
        </w:r>
        <w:r w:rsidRPr="006A5583">
          <w:rPr>
            <w:rFonts w:hint="cs"/>
            <w:rtl/>
          </w:rPr>
          <w:t> </w:t>
        </w:r>
      </w:ins>
      <w:r w:rsidRPr="006A5583">
        <w:rPr>
          <w:rFonts w:hint="cs"/>
          <w:rtl/>
        </w:rPr>
        <w:t xml:space="preserve">יחולקו מספר מלגות </w:t>
      </w:r>
      <w:del w:id="8" w:author="Saskia De Haan" w:date="2022-10-03T15:38:00Z">
        <w:r w:rsidRPr="006A5583" w:rsidDel="003F6408">
          <w:rPr>
            <w:rFonts w:hint="cs"/>
            <w:rtl/>
          </w:rPr>
          <w:delText>לתלמידי מחקר ולתלמידי מוסמך</w:delText>
        </w:r>
      </w:del>
      <w:ins w:id="9" w:author="Saskia De Haan" w:date="2022-10-03T15:38:00Z">
        <w:r w:rsidR="003F6408">
          <w:rPr>
            <w:rFonts w:hint="cs"/>
            <w:rtl/>
          </w:rPr>
          <w:t>ל</w:t>
        </w:r>
        <w:r w:rsidR="003F6408" w:rsidRPr="003F6408">
          <w:rPr>
            <w:rFonts w:cs="Arial"/>
            <w:rtl/>
          </w:rPr>
          <w:t>סטודנטים לתואר שני או לתואר דוקטור</w:t>
        </w:r>
      </w:ins>
      <w:bookmarkStart w:id="10" w:name="_GoBack"/>
      <w:bookmarkEnd w:id="10"/>
      <w:r w:rsidRPr="006A5583">
        <w:rPr>
          <w:rFonts w:hint="cs"/>
          <w:rtl/>
        </w:rPr>
        <w:t xml:space="preserve"> בחוג לחינוך מקרן מלגות לזכר ליליאן ומשה </w:t>
      </w:r>
      <w:proofErr w:type="spellStart"/>
      <w:r w:rsidRPr="006A5583">
        <w:rPr>
          <w:rFonts w:hint="cs"/>
          <w:rtl/>
        </w:rPr>
        <w:t>לובין</w:t>
      </w:r>
      <w:proofErr w:type="spellEnd"/>
      <w:r w:rsidRPr="006A5583">
        <w:rPr>
          <w:rFonts w:hint="cs"/>
        </w:rPr>
        <w:t>.</w:t>
      </w:r>
    </w:p>
    <w:p w:rsidR="006A5583" w:rsidRPr="006A5583" w:rsidRDefault="006A5583" w:rsidP="006A5583">
      <w:pPr>
        <w:bidi/>
      </w:pPr>
      <w:r w:rsidRPr="006A5583">
        <w:rPr>
          <w:rFonts w:hint="cs"/>
        </w:rPr>
        <w:t> </w:t>
      </w:r>
    </w:p>
    <w:p w:rsidR="006A5583" w:rsidRPr="006A5583" w:rsidRDefault="006A5583" w:rsidP="003F6408">
      <w:pPr>
        <w:bidi/>
      </w:pPr>
      <w:r w:rsidRPr="006A5583">
        <w:rPr>
          <w:rFonts w:hint="cs"/>
          <w:rtl/>
        </w:rPr>
        <w:t xml:space="preserve">המלגה מיועדת </w:t>
      </w:r>
      <w:del w:id="11" w:author="Saskia De Haan" w:date="2022-10-03T15:38:00Z">
        <w:r w:rsidRPr="006A5583" w:rsidDel="003F6408">
          <w:rPr>
            <w:rFonts w:hint="cs"/>
            <w:rtl/>
          </w:rPr>
          <w:delText xml:space="preserve">לתלמידים </w:delText>
        </w:r>
      </w:del>
      <w:ins w:id="12" w:author="Saskia De Haan" w:date="2022-10-03T15:38:00Z">
        <w:r w:rsidR="003F6408" w:rsidRPr="006A5583">
          <w:rPr>
            <w:rFonts w:hint="cs"/>
            <w:rtl/>
          </w:rPr>
          <w:t>ל</w:t>
        </w:r>
        <w:r w:rsidR="003F6408">
          <w:rPr>
            <w:rFonts w:hint="cs"/>
            <w:rtl/>
          </w:rPr>
          <w:t>סטודנטים</w:t>
        </w:r>
        <w:r w:rsidR="003F6408" w:rsidRPr="006A5583">
          <w:rPr>
            <w:rFonts w:hint="cs"/>
            <w:rtl/>
          </w:rPr>
          <w:t xml:space="preserve"> </w:t>
        </w:r>
      </w:ins>
      <w:r w:rsidRPr="006A5583">
        <w:rPr>
          <w:rFonts w:hint="cs"/>
          <w:rtl/>
        </w:rPr>
        <w:t xml:space="preserve">מצטיינים תוך מתן "עדיפות ליתומים של חיילי צה"ל, לבני נכים במלחמות ישראל או לילדים של הורים שנפגעו בהגנה על הארץ, במיוחד באזורי הספר והפיתוח למיניהם" (מתוך תקנון מלגות </w:t>
      </w:r>
      <w:proofErr w:type="spellStart"/>
      <w:r w:rsidRPr="006A5583">
        <w:rPr>
          <w:rFonts w:hint="cs"/>
          <w:rtl/>
        </w:rPr>
        <w:t>לובין</w:t>
      </w:r>
      <w:proofErr w:type="spellEnd"/>
      <w:r w:rsidRPr="006A5583">
        <w:rPr>
          <w:rFonts w:hint="cs"/>
          <w:rtl/>
        </w:rPr>
        <w:t>), ולסטודנטים מצטיינים ונזקקים אשר הומלצו ע"י מדור סיוע</w:t>
      </w:r>
      <w:r w:rsidRPr="006A5583">
        <w:rPr>
          <w:rFonts w:hint="cs"/>
        </w:rPr>
        <w:t>.</w:t>
      </w:r>
    </w:p>
    <w:p w:rsidR="006A5583" w:rsidRPr="006A5583" w:rsidRDefault="006A5583" w:rsidP="006A5583">
      <w:pPr>
        <w:bidi/>
      </w:pPr>
      <w:r w:rsidRPr="006A5583">
        <w:t> </w:t>
      </w:r>
    </w:p>
    <w:p w:rsidR="006A5583" w:rsidRPr="006A5583" w:rsidRDefault="006A5583" w:rsidP="006A5583">
      <w:pPr>
        <w:bidi/>
        <w:rPr>
          <w:u w:val="single"/>
        </w:rPr>
      </w:pPr>
      <w:r w:rsidRPr="006A5583">
        <w:rPr>
          <w:rFonts w:hint="cs"/>
          <w:u w:val="single"/>
          <w:rtl/>
        </w:rPr>
        <w:t xml:space="preserve">המועד האחרון להגשת מועמדות: </w:t>
      </w:r>
      <w:del w:id="13" w:author="Saskia De Haan" w:date="2022-10-03T15:14:00Z">
        <w:r w:rsidRPr="006A5583" w:rsidDel="006A5583">
          <w:rPr>
            <w:rFonts w:hint="cs"/>
            <w:u w:val="single"/>
            <w:rtl/>
          </w:rPr>
          <w:delText>8 בדצמבר 2021</w:delText>
        </w:r>
      </w:del>
      <w:ins w:id="14" w:author="Saskia De Haan" w:date="2022-10-03T15:14:00Z">
        <w:r>
          <w:rPr>
            <w:rFonts w:hint="cs"/>
            <w:u w:val="single"/>
            <w:rtl/>
          </w:rPr>
          <w:t>16 בנובמבר 2022</w:t>
        </w:r>
      </w:ins>
    </w:p>
    <w:p w:rsidR="006A5583" w:rsidRPr="006A5583" w:rsidRDefault="006A5583" w:rsidP="006A5583">
      <w:pPr>
        <w:bidi/>
      </w:pPr>
      <w:r w:rsidRPr="006A5583">
        <w:rPr>
          <w:rFonts w:hint="cs"/>
          <w:rtl/>
        </w:rPr>
        <w:t>הליך הגשת מועמדות</w:t>
      </w:r>
    </w:p>
    <w:p w:rsidR="006A5583" w:rsidRPr="006A5583" w:rsidRDefault="006A5583" w:rsidP="006A5583">
      <w:pPr>
        <w:bidi/>
      </w:pPr>
      <w:r w:rsidRPr="006A5583">
        <w:rPr>
          <w:rFonts w:hint="cs"/>
          <w:b/>
          <w:bCs/>
          <w:rtl/>
        </w:rPr>
        <w:t>א. יש למלא את</w:t>
      </w:r>
      <w:r w:rsidRPr="006A5583">
        <w:rPr>
          <w:rFonts w:hint="cs"/>
          <w:b/>
          <w:bCs/>
        </w:rPr>
        <w:t> </w:t>
      </w:r>
      <w:hyperlink r:id="rId5" w:history="1">
        <w:r w:rsidRPr="006A5583">
          <w:rPr>
            <w:rStyle w:val="Hyperlink"/>
            <w:rFonts w:hint="cs"/>
            <w:b/>
            <w:bCs/>
            <w:rtl/>
          </w:rPr>
          <w:t>טופס הבקשה המקוון</w:t>
        </w:r>
      </w:hyperlink>
    </w:p>
    <w:p w:rsidR="006A5583" w:rsidRPr="006A5583" w:rsidRDefault="006A5583" w:rsidP="006A5583">
      <w:pPr>
        <w:bidi/>
      </w:pPr>
      <w:r w:rsidRPr="006A5583">
        <w:rPr>
          <w:rFonts w:hint="cs"/>
          <w:b/>
          <w:bCs/>
          <w:rtl/>
        </w:rPr>
        <w:t>ב. להעלות את המסמכים הבאים לתיקיית העלאת מסמכים אישית לפי</w:t>
      </w:r>
      <w:r w:rsidRPr="006A5583">
        <w:rPr>
          <w:rFonts w:hint="cs"/>
          <w:b/>
          <w:bCs/>
        </w:rPr>
        <w:t> </w:t>
      </w:r>
      <w:hyperlink r:id="rId6" w:tgtFrame="_blank" w:history="1">
        <w:r w:rsidRPr="006A5583">
          <w:rPr>
            <w:rStyle w:val="Hyperlink"/>
            <w:rFonts w:hint="cs"/>
            <w:b/>
            <w:bCs/>
            <w:rtl/>
          </w:rPr>
          <w:t>ההוראות המופיעות כאן</w:t>
        </w:r>
      </w:hyperlink>
    </w:p>
    <w:p w:rsidR="006A5583" w:rsidRPr="006A5583" w:rsidRDefault="006A5583" w:rsidP="006A5583">
      <w:pPr>
        <w:numPr>
          <w:ilvl w:val="0"/>
          <w:numId w:val="1"/>
        </w:numPr>
        <w:bidi/>
      </w:pPr>
      <w:r w:rsidRPr="006A5583">
        <w:rPr>
          <w:rFonts w:hint="cs"/>
          <w:rtl/>
        </w:rPr>
        <w:t>מכתב פנייה לקרן המלגות</w:t>
      </w:r>
    </w:p>
    <w:p w:rsidR="006A5583" w:rsidRPr="006A5583" w:rsidRDefault="006A5583" w:rsidP="006A5583">
      <w:pPr>
        <w:numPr>
          <w:ilvl w:val="0"/>
          <w:numId w:val="1"/>
        </w:numPr>
        <w:bidi/>
      </w:pPr>
      <w:r w:rsidRPr="006A5583">
        <w:rPr>
          <w:rFonts w:hint="cs"/>
          <w:rtl/>
        </w:rPr>
        <w:t>קורות חיים</w:t>
      </w:r>
    </w:p>
    <w:p w:rsidR="006A5583" w:rsidRPr="006A5583" w:rsidRDefault="006A5583" w:rsidP="006A5583">
      <w:pPr>
        <w:numPr>
          <w:ilvl w:val="0"/>
          <w:numId w:val="1"/>
        </w:numPr>
        <w:bidi/>
      </w:pPr>
      <w:r w:rsidRPr="006A5583">
        <w:rPr>
          <w:rFonts w:hint="cs"/>
          <w:rtl/>
        </w:rPr>
        <w:t>תקציר מחקר</w:t>
      </w:r>
    </w:p>
    <w:p w:rsidR="006A5583" w:rsidRPr="006A5583" w:rsidRDefault="006A5583" w:rsidP="006A5583">
      <w:pPr>
        <w:numPr>
          <w:ilvl w:val="0"/>
          <w:numId w:val="1"/>
        </w:numPr>
        <w:bidi/>
      </w:pPr>
      <w:r w:rsidRPr="006A5583">
        <w:rPr>
          <w:rFonts w:hint="cs"/>
          <w:rtl/>
        </w:rPr>
        <w:t>גיליון ציונים</w:t>
      </w:r>
    </w:p>
    <w:p w:rsidR="006A5583" w:rsidRPr="006A5583" w:rsidRDefault="006A5583" w:rsidP="006A5583">
      <w:pPr>
        <w:numPr>
          <w:ilvl w:val="0"/>
          <w:numId w:val="1"/>
        </w:numPr>
        <w:bidi/>
      </w:pPr>
      <w:r w:rsidRPr="006A5583">
        <w:rPr>
          <w:rFonts w:hint="cs"/>
          <w:rtl/>
        </w:rPr>
        <w:t>אישורים רשמיים המעידים על ההתאמה לקריטריונים שצוינו</w:t>
      </w:r>
    </w:p>
    <w:p w:rsidR="006A5583" w:rsidRPr="006A5583" w:rsidRDefault="006A5583" w:rsidP="006A5583">
      <w:pPr>
        <w:bidi/>
      </w:pPr>
      <w:r w:rsidRPr="006A5583">
        <w:rPr>
          <w:rFonts w:hint="cs"/>
          <w:b/>
          <w:bCs/>
          <w:rtl/>
        </w:rPr>
        <w:t>ג. לסיום התהליך יש לגשת לדף</w:t>
      </w:r>
      <w:r w:rsidRPr="006A5583">
        <w:rPr>
          <w:rFonts w:hint="cs"/>
          <w:b/>
          <w:bCs/>
        </w:rPr>
        <w:t xml:space="preserve"> '</w:t>
      </w:r>
      <w:hyperlink r:id="rId7" w:history="1">
        <w:r w:rsidRPr="006A5583">
          <w:rPr>
            <w:rStyle w:val="Hyperlink"/>
            <w:rFonts w:hint="cs"/>
            <w:b/>
            <w:bCs/>
            <w:rtl/>
          </w:rPr>
          <w:t>סטטוס הגשה</w:t>
        </w:r>
      </w:hyperlink>
      <w:r w:rsidRPr="006A5583">
        <w:rPr>
          <w:rFonts w:hint="cs"/>
          <w:b/>
          <w:bCs/>
        </w:rPr>
        <w:t xml:space="preserve">' </w:t>
      </w:r>
      <w:r w:rsidRPr="006A5583">
        <w:rPr>
          <w:rFonts w:hint="cs"/>
          <w:b/>
          <w:bCs/>
          <w:rtl/>
        </w:rPr>
        <w:t>ולפעול לפי ההנחיות</w:t>
      </w:r>
    </w:p>
    <w:p w:rsidR="006A5583" w:rsidRPr="006A5583" w:rsidRDefault="006A5583" w:rsidP="006A5583">
      <w:pPr>
        <w:bidi/>
      </w:pPr>
      <w:r w:rsidRPr="006A5583">
        <w:t> </w:t>
      </w:r>
    </w:p>
    <w:p w:rsidR="006A5583" w:rsidRPr="006A5583" w:rsidRDefault="006A5583" w:rsidP="006A5583">
      <w:pPr>
        <w:bidi/>
      </w:pPr>
      <w:r w:rsidRPr="006A5583">
        <w:rPr>
          <w:rFonts w:hint="cs"/>
          <w:rtl/>
        </w:rPr>
        <w:t>תטופלנה רק פניות של מועמדים העונים על הקריטריונים המפורטים לעיל ואשר הגישו את כל המסמכים הנדרשים</w:t>
      </w:r>
    </w:p>
    <w:p w:rsidR="001D0E29" w:rsidRDefault="004C0665" w:rsidP="006A5583">
      <w:pPr>
        <w:bidi/>
        <w:rPr>
          <w:rtl/>
        </w:rPr>
      </w:pPr>
    </w:p>
    <w:p w:rsidR="00877786" w:rsidRDefault="00877786" w:rsidP="00877786">
      <w:pPr>
        <w:bidi/>
        <w:rPr>
          <w:rtl/>
        </w:rPr>
      </w:pPr>
    </w:p>
    <w:p w:rsidR="00877786" w:rsidRPr="00877786" w:rsidRDefault="00877786" w:rsidP="00877786">
      <w:pPr>
        <w:bidi/>
        <w:rPr>
          <w:rFonts w:cs="Arial"/>
          <w:b/>
          <w:bCs/>
          <w:u w:val="single"/>
          <w:rtl/>
        </w:rPr>
      </w:pPr>
      <w:r w:rsidRPr="00877786">
        <w:rPr>
          <w:rFonts w:cs="Arial"/>
          <w:b/>
          <w:bCs/>
          <w:u w:val="single"/>
          <w:rtl/>
        </w:rPr>
        <w:t>בטופס הבקשה המקוון אני מבקשת לשנות את הפרטים הבאים</w:t>
      </w:r>
      <w:r w:rsidRPr="00877786">
        <w:rPr>
          <w:rFonts w:cs="Arial" w:hint="cs"/>
          <w:b/>
          <w:bCs/>
          <w:u w:val="single"/>
          <w:rtl/>
        </w:rPr>
        <w:t>:</w:t>
      </w:r>
    </w:p>
    <w:p w:rsidR="00877786" w:rsidRDefault="00877786" w:rsidP="00877786">
      <w:pPr>
        <w:bidi/>
        <w:rPr>
          <w:b/>
          <w:bCs/>
          <w:rtl/>
        </w:rPr>
      </w:pPr>
      <w:r w:rsidRPr="00877786">
        <w:rPr>
          <w:b/>
          <w:bCs/>
          <w:rtl/>
        </w:rPr>
        <w:t>פרטי התקשרות</w:t>
      </w:r>
      <w:r w:rsidRPr="00877786">
        <w:rPr>
          <w:b/>
          <w:bCs/>
        </w:rPr>
        <w:t>:</w:t>
      </w:r>
    </w:p>
    <w:p w:rsidR="00877786" w:rsidRDefault="00877786" w:rsidP="00877786">
      <w:pPr>
        <w:bidi/>
        <w:rPr>
          <w:rtl/>
        </w:rPr>
      </w:pPr>
      <w:r w:rsidRPr="00877786">
        <w:rPr>
          <w:rFonts w:hint="cs"/>
          <w:rtl/>
        </w:rPr>
        <w:t>ניתן להוריד מספר טלפון בבית ובמשרד</w:t>
      </w:r>
    </w:p>
    <w:p w:rsidR="00877786" w:rsidRDefault="00877786" w:rsidP="00877786">
      <w:pPr>
        <w:bidi/>
        <w:rPr>
          <w:b/>
          <w:bCs/>
          <w:rtl/>
        </w:rPr>
      </w:pPr>
      <w:r w:rsidRPr="00877786">
        <w:rPr>
          <w:b/>
          <w:bCs/>
          <w:rtl/>
        </w:rPr>
        <w:t xml:space="preserve">פרטי תואר </w:t>
      </w:r>
      <w:del w:id="15" w:author="Saskia De Haan" w:date="2022-10-03T15:29:00Z">
        <w:r w:rsidRPr="00877786" w:rsidDel="00877786">
          <w:rPr>
            <w:b/>
            <w:bCs/>
            <w:rtl/>
          </w:rPr>
          <w:delText>בוגר</w:delText>
        </w:r>
      </w:del>
      <w:ins w:id="16" w:author="Saskia De Haan" w:date="2022-10-03T15:29:00Z">
        <w:r>
          <w:rPr>
            <w:rFonts w:hint="cs"/>
            <w:b/>
            <w:bCs/>
            <w:rtl/>
          </w:rPr>
          <w:t>ראשון</w:t>
        </w:r>
      </w:ins>
      <w:r w:rsidRPr="00877786">
        <w:rPr>
          <w:b/>
          <w:bCs/>
        </w:rPr>
        <w:t>:</w:t>
      </w:r>
    </w:p>
    <w:p w:rsidR="00877786" w:rsidRDefault="00877786" w:rsidP="00877786">
      <w:pPr>
        <w:bidi/>
        <w:rPr>
          <w:b/>
          <w:bCs/>
          <w:rtl/>
        </w:rPr>
      </w:pPr>
      <w:del w:id="17" w:author="Saskia De Haan" w:date="2022-10-03T15:30:00Z">
        <w:r w:rsidRPr="00877786" w:rsidDel="00877786">
          <w:rPr>
            <w:b/>
            <w:bCs/>
            <w:rtl/>
          </w:rPr>
          <w:delText xml:space="preserve">לתלמידי </w:delText>
        </w:r>
      </w:del>
      <w:ins w:id="18" w:author="Saskia De Haan" w:date="2022-10-03T15:30:00Z">
        <w:r w:rsidRPr="00877786">
          <w:rPr>
            <w:b/>
            <w:bCs/>
            <w:rtl/>
          </w:rPr>
          <w:t>ל</w:t>
        </w:r>
        <w:r>
          <w:rPr>
            <w:rFonts w:hint="cs"/>
            <w:b/>
            <w:bCs/>
            <w:rtl/>
          </w:rPr>
          <w:t>סטודנטים</w:t>
        </w:r>
        <w:r w:rsidRPr="00877786">
          <w:rPr>
            <w:b/>
            <w:bCs/>
            <w:rtl/>
          </w:rPr>
          <w:t xml:space="preserve"> </w:t>
        </w:r>
      </w:ins>
      <w:ins w:id="19" w:author="Saskia De Haan" w:date="2022-10-03T15:37:00Z">
        <w:r>
          <w:rPr>
            <w:rFonts w:hint="cs"/>
            <w:b/>
            <w:bCs/>
            <w:rtl/>
          </w:rPr>
          <w:t>ל</w:t>
        </w:r>
      </w:ins>
      <w:ins w:id="20" w:author="Saskia De Haan" w:date="2022-10-03T15:36:00Z">
        <w:r>
          <w:rPr>
            <w:rFonts w:hint="cs"/>
            <w:b/>
            <w:bCs/>
            <w:rtl/>
          </w:rPr>
          <w:t>תואר שני</w:t>
        </w:r>
      </w:ins>
      <w:ins w:id="21" w:author="Saskia De Haan" w:date="2022-10-03T15:37:00Z">
        <w:r>
          <w:rPr>
            <w:rFonts w:hint="cs"/>
            <w:b/>
            <w:bCs/>
            <w:rtl/>
          </w:rPr>
          <w:t xml:space="preserve"> </w:t>
        </w:r>
      </w:ins>
      <w:r w:rsidRPr="00877786">
        <w:rPr>
          <w:b/>
          <w:bCs/>
          <w:rtl/>
        </w:rPr>
        <w:t xml:space="preserve">שנה א' </w:t>
      </w:r>
      <w:del w:id="22" w:author="Saskia De Haan" w:date="2022-10-03T15:30:00Z">
        <w:r w:rsidRPr="00877786" w:rsidDel="00877786">
          <w:rPr>
            <w:b/>
            <w:bCs/>
            <w:rtl/>
          </w:rPr>
          <w:delText>למוסמך</w:delText>
        </w:r>
      </w:del>
      <w:r w:rsidRPr="00877786">
        <w:rPr>
          <w:b/>
          <w:bCs/>
        </w:rPr>
        <w:t>:</w:t>
      </w:r>
    </w:p>
    <w:p w:rsidR="00877786" w:rsidRDefault="00877786" w:rsidP="00877786">
      <w:pPr>
        <w:bidi/>
        <w:rPr>
          <w:rFonts w:cs="Arial"/>
          <w:b/>
          <w:bCs/>
          <w:rtl/>
        </w:rPr>
      </w:pPr>
      <w:r w:rsidRPr="00877786">
        <w:rPr>
          <w:rFonts w:cs="Arial"/>
          <w:b/>
          <w:bCs/>
          <w:rtl/>
        </w:rPr>
        <w:t>מגמת הלימוד:</w:t>
      </w:r>
      <w:r>
        <w:rPr>
          <w:rFonts w:cs="Arial" w:hint="cs"/>
          <w:b/>
          <w:bCs/>
          <w:rtl/>
        </w:rPr>
        <w:t xml:space="preserve"> יש להוסיף את מגמה מספר 245</w:t>
      </w:r>
    </w:p>
    <w:p w:rsidR="00877786" w:rsidRDefault="00877786" w:rsidP="00877786">
      <w:pPr>
        <w:bidi/>
        <w:rPr>
          <w:b/>
          <w:bCs/>
          <w:rtl/>
        </w:rPr>
      </w:pPr>
      <w:r w:rsidRPr="00877786">
        <w:rPr>
          <w:b/>
          <w:bCs/>
          <w:rtl/>
        </w:rPr>
        <w:t>ל</w:t>
      </w:r>
      <w:del w:id="23" w:author="Saskia De Haan" w:date="2022-10-03T15:33:00Z">
        <w:r w:rsidRPr="00877786" w:rsidDel="00877786">
          <w:rPr>
            <w:b/>
            <w:bCs/>
            <w:rtl/>
          </w:rPr>
          <w:delText>תלמידי מוסמך</w:delText>
        </w:r>
      </w:del>
      <w:ins w:id="24" w:author="Saskia De Haan" w:date="2022-10-03T15:33:00Z">
        <w:r>
          <w:rPr>
            <w:rFonts w:hint="cs"/>
            <w:b/>
            <w:bCs/>
            <w:rtl/>
          </w:rPr>
          <w:t xml:space="preserve">סטודנטים </w:t>
        </w:r>
      </w:ins>
      <w:ins w:id="25" w:author="Saskia De Haan" w:date="2022-10-03T15:37:00Z">
        <w:r>
          <w:rPr>
            <w:rFonts w:hint="cs"/>
            <w:b/>
            <w:bCs/>
            <w:rtl/>
          </w:rPr>
          <w:t>לתואר שני</w:t>
        </w:r>
        <w:r w:rsidRPr="00877786">
          <w:rPr>
            <w:b/>
            <w:bCs/>
            <w:rtl/>
          </w:rPr>
          <w:t xml:space="preserve"> </w:t>
        </w:r>
      </w:ins>
      <w:ins w:id="26" w:author="Saskia De Haan" w:date="2022-10-03T15:33:00Z">
        <w:r w:rsidRPr="00877786">
          <w:rPr>
            <w:b/>
            <w:bCs/>
            <w:rtl/>
          </w:rPr>
          <w:t>ותיקים</w:t>
        </w:r>
      </w:ins>
      <w:del w:id="27" w:author="Saskia De Haan" w:date="2022-10-03T15:33:00Z">
        <w:r w:rsidRPr="00877786" w:rsidDel="00877786">
          <w:rPr>
            <w:b/>
            <w:bCs/>
            <w:rtl/>
          </w:rPr>
          <w:delText xml:space="preserve"> ותיקים</w:delText>
        </w:r>
      </w:del>
      <w:r w:rsidRPr="00877786">
        <w:rPr>
          <w:b/>
          <w:bCs/>
        </w:rPr>
        <w:t>:</w:t>
      </w:r>
    </w:p>
    <w:p w:rsidR="00877786" w:rsidRDefault="00877786" w:rsidP="00877786">
      <w:pPr>
        <w:bidi/>
        <w:rPr>
          <w:rFonts w:cs="Arial"/>
          <w:b/>
          <w:bCs/>
          <w:rtl/>
        </w:rPr>
      </w:pPr>
      <w:r w:rsidRPr="00877786">
        <w:rPr>
          <w:rFonts w:cs="Arial"/>
          <w:b/>
          <w:bCs/>
          <w:rtl/>
        </w:rPr>
        <w:lastRenderedPageBreak/>
        <w:t>מגמת הלימוד:</w:t>
      </w:r>
      <w:r>
        <w:rPr>
          <w:rFonts w:cs="Arial" w:hint="cs"/>
          <w:b/>
          <w:bCs/>
          <w:rtl/>
        </w:rPr>
        <w:t xml:space="preserve"> יש להוסיף את מגמה מספר 245</w:t>
      </w:r>
    </w:p>
    <w:p w:rsidR="00877786" w:rsidRDefault="00877786" w:rsidP="00877786">
      <w:pPr>
        <w:bidi/>
        <w:rPr>
          <w:rFonts w:cs="Arial"/>
          <w:b/>
          <w:bCs/>
          <w:rtl/>
        </w:rPr>
      </w:pPr>
      <w:r w:rsidRPr="00877786">
        <w:rPr>
          <w:rFonts w:cs="Arial"/>
          <w:b/>
          <w:bCs/>
          <w:rtl/>
        </w:rPr>
        <w:t>נושא עבודת הגמר (</w:t>
      </w:r>
      <w:del w:id="28" w:author="Saskia De Haan" w:date="2022-10-03T15:34:00Z">
        <w:r w:rsidRPr="00877786" w:rsidDel="00877786">
          <w:rPr>
            <w:rFonts w:cs="Arial"/>
            <w:b/>
            <w:bCs/>
            <w:rtl/>
          </w:rPr>
          <w:delText xml:space="preserve">לתלמידי </w:delText>
        </w:r>
      </w:del>
      <w:ins w:id="29" w:author="Saskia De Haan" w:date="2022-10-03T15:34:00Z">
        <w:r w:rsidRPr="00877786">
          <w:rPr>
            <w:rFonts w:cs="Arial"/>
            <w:b/>
            <w:bCs/>
            <w:rtl/>
          </w:rPr>
          <w:t>ל</w:t>
        </w:r>
        <w:r>
          <w:rPr>
            <w:rFonts w:cs="Arial" w:hint="cs"/>
            <w:b/>
            <w:bCs/>
            <w:rtl/>
          </w:rPr>
          <w:t>סטודנטים</w:t>
        </w:r>
        <w:r w:rsidRPr="00877786">
          <w:rPr>
            <w:rFonts w:cs="Arial"/>
            <w:b/>
            <w:bCs/>
            <w:rtl/>
          </w:rPr>
          <w:t xml:space="preserve"> </w:t>
        </w:r>
        <w:r>
          <w:rPr>
            <w:rFonts w:cs="Arial" w:hint="cs"/>
            <w:b/>
            <w:bCs/>
            <w:rtl/>
          </w:rPr>
          <w:t>ב</w:t>
        </w:r>
      </w:ins>
      <w:r w:rsidRPr="00877786">
        <w:rPr>
          <w:rFonts w:cs="Arial"/>
          <w:b/>
          <w:bCs/>
          <w:rtl/>
        </w:rPr>
        <w:t>מסלול א' בלבד)</w:t>
      </w:r>
    </w:p>
    <w:p w:rsidR="00877786" w:rsidRPr="00877786" w:rsidRDefault="00877786" w:rsidP="00877786">
      <w:pPr>
        <w:bidi/>
        <w:rPr>
          <w:b/>
          <w:bCs/>
        </w:rPr>
      </w:pPr>
      <w:del w:id="30" w:author="Saskia De Haan" w:date="2022-10-03T15:35:00Z">
        <w:r w:rsidRPr="00877786" w:rsidDel="00877786">
          <w:rPr>
            <w:rFonts w:cs="Arial"/>
            <w:b/>
            <w:bCs/>
            <w:rtl/>
          </w:rPr>
          <w:delText xml:space="preserve">לתלמידי </w:delText>
        </w:r>
      </w:del>
      <w:ins w:id="31" w:author="Saskia De Haan" w:date="2022-10-03T15:35:00Z">
        <w:r w:rsidRPr="00877786">
          <w:rPr>
            <w:rFonts w:cs="Arial"/>
            <w:b/>
            <w:bCs/>
            <w:rtl/>
          </w:rPr>
          <w:t>ל</w:t>
        </w:r>
        <w:r>
          <w:rPr>
            <w:rFonts w:cs="Arial" w:hint="cs"/>
            <w:b/>
            <w:bCs/>
            <w:rtl/>
          </w:rPr>
          <w:t xml:space="preserve">סטודנטים </w:t>
        </w:r>
      </w:ins>
      <w:ins w:id="32" w:author="Saskia De Haan" w:date="2022-10-03T15:36:00Z">
        <w:r>
          <w:rPr>
            <w:rFonts w:cs="Arial" w:hint="cs"/>
            <w:b/>
            <w:bCs/>
            <w:rtl/>
          </w:rPr>
          <w:t>ל</w:t>
        </w:r>
      </w:ins>
      <w:ins w:id="33" w:author="Saskia De Haan" w:date="2022-10-03T15:35:00Z">
        <w:r>
          <w:rPr>
            <w:rFonts w:cs="Arial" w:hint="cs"/>
            <w:b/>
            <w:bCs/>
            <w:rtl/>
          </w:rPr>
          <w:t xml:space="preserve">תואר </w:t>
        </w:r>
      </w:ins>
      <w:ins w:id="34" w:author="Saskia De Haan" w:date="2022-10-03T15:36:00Z">
        <w:r>
          <w:rPr>
            <w:rFonts w:cs="Arial" w:hint="cs"/>
            <w:b/>
            <w:bCs/>
            <w:rtl/>
          </w:rPr>
          <w:t>דוקטור</w:t>
        </w:r>
      </w:ins>
      <w:del w:id="35" w:author="Saskia De Haan" w:date="2022-10-03T15:35:00Z">
        <w:r w:rsidRPr="00877786" w:rsidDel="00877786">
          <w:rPr>
            <w:rFonts w:cs="Arial"/>
            <w:b/>
            <w:bCs/>
            <w:rtl/>
          </w:rPr>
          <w:delText>דוקטורט</w:delText>
        </w:r>
      </w:del>
      <w:r w:rsidRPr="00877786">
        <w:rPr>
          <w:rFonts w:cs="Arial"/>
          <w:b/>
          <w:bCs/>
          <w:rtl/>
        </w:rPr>
        <w:t>:</w:t>
      </w:r>
    </w:p>
    <w:sectPr w:rsidR="00877786" w:rsidRPr="00877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83A31"/>
    <w:multiLevelType w:val="multilevel"/>
    <w:tmpl w:val="55DC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skia De Haan">
    <w15:presenceInfo w15:providerId="AD" w15:userId="S-1-5-21-875649612-1676229135-1777090905-556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583"/>
    <w:rsid w:val="003F6408"/>
    <w:rsid w:val="004C0665"/>
    <w:rsid w:val="006A5583"/>
    <w:rsid w:val="00877786"/>
    <w:rsid w:val="00BA461E"/>
    <w:rsid w:val="00C97FB1"/>
    <w:rsid w:val="00D6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4638D-B04F-4148-B7E7-FDE8A4490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כותרת מסמך"/>
    <w:basedOn w:val="Normal"/>
    <w:next w:val="Normal"/>
    <w:link w:val="Char"/>
    <w:qFormat/>
    <w:rsid w:val="00C97FB1"/>
    <w:pPr>
      <w:shd w:val="clear" w:color="auto" w:fill="BFBFBF" w:themeFill="background1" w:themeFillShade="BF"/>
      <w:bidi/>
      <w:jc w:val="center"/>
    </w:pPr>
    <w:rPr>
      <w:rFonts w:cs="Calibri"/>
      <w:b/>
      <w:bCs/>
      <w:sz w:val="28"/>
      <w:szCs w:val="28"/>
    </w:rPr>
  </w:style>
  <w:style w:type="character" w:customStyle="1" w:styleId="Char">
    <w:name w:val="כותרת מסמך Char"/>
    <w:basedOn w:val="DefaultParagraphFont"/>
    <w:link w:val="a"/>
    <w:rsid w:val="00C97FB1"/>
    <w:rPr>
      <w:rFonts w:cs="Calibri"/>
      <w:b/>
      <w:bCs/>
      <w:sz w:val="28"/>
      <w:szCs w:val="28"/>
      <w:shd w:val="clear" w:color="auto" w:fill="BFBFBF" w:themeFill="background1" w:themeFillShade="BF"/>
    </w:rPr>
  </w:style>
  <w:style w:type="paragraph" w:customStyle="1" w:styleId="a0">
    <w:name w:val="כותרת פסקה"/>
    <w:basedOn w:val="a"/>
    <w:next w:val="Normal"/>
    <w:link w:val="Char0"/>
    <w:qFormat/>
    <w:rsid w:val="00C97FB1"/>
    <w:pPr>
      <w:shd w:val="clear" w:color="auto" w:fill="BDD6EE" w:themeFill="accent1" w:themeFillTint="66"/>
    </w:pPr>
    <w:rPr>
      <w:b w:val="0"/>
      <w:sz w:val="24"/>
      <w:szCs w:val="24"/>
    </w:rPr>
  </w:style>
  <w:style w:type="character" w:customStyle="1" w:styleId="Char0">
    <w:name w:val="כותרת פסקה Char"/>
    <w:basedOn w:val="Char"/>
    <w:link w:val="a0"/>
    <w:rsid w:val="00C97FB1"/>
    <w:rPr>
      <w:rFonts w:cs="Calibri"/>
      <w:b w:val="0"/>
      <w:bCs/>
      <w:sz w:val="24"/>
      <w:szCs w:val="24"/>
      <w:shd w:val="clear" w:color="auto" w:fill="BDD6EE" w:themeFill="accent1" w:themeFillTint="66"/>
    </w:rPr>
  </w:style>
  <w:style w:type="character" w:styleId="Hyperlink">
    <w:name w:val="Hyperlink"/>
    <w:basedOn w:val="DefaultParagraphFont"/>
    <w:uiPriority w:val="99"/>
    <w:unhideWhenUsed/>
    <w:rsid w:val="006A558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5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7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813">
          <w:marLeft w:val="0"/>
          <w:marRight w:val="0"/>
          <w:marTop w:val="2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8814">
          <w:marLeft w:val="0"/>
          <w:marRight w:val="0"/>
          <w:marTop w:val="2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22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5512">
          <w:marLeft w:val="0"/>
          <w:marRight w:val="0"/>
          <w:marTop w:val="2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scholarships2.ekmd.huji.ac.il/home/Education/EDU126-2021/Pages/SubmissionStatus.aspx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ships2.ekmd.huji.ac.il/home/Pages/InstructionsHe.aspx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scholarships2.ekmd.huji.ac.il/home/Education/EDU126-2021/Pages/Form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11578194-0895-4723-A223-777025941DB8}"/>
</file>

<file path=customXml/itemProps2.xml><?xml version="1.0" encoding="utf-8"?>
<ds:datastoreItem xmlns:ds="http://schemas.openxmlformats.org/officeDocument/2006/customXml" ds:itemID="{6E1EE8CE-739B-4D52-A82D-EEE5DC3B8B37}"/>
</file>

<file path=customXml/itemProps3.xml><?xml version="1.0" encoding="utf-8"?>
<ds:datastoreItem xmlns:ds="http://schemas.openxmlformats.org/officeDocument/2006/customXml" ds:itemID="{87EC6F5C-A8E5-484E-A932-6F29D5E8C4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De Haan</dc:creator>
  <cp:keywords/>
  <dc:description/>
  <cp:lastModifiedBy>Saskia De Haan</cp:lastModifiedBy>
  <cp:revision>3</cp:revision>
  <dcterms:created xsi:type="dcterms:W3CDTF">2022-10-03T12:11:00Z</dcterms:created>
  <dcterms:modified xsi:type="dcterms:W3CDTF">2022-10-03T12:41:00Z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