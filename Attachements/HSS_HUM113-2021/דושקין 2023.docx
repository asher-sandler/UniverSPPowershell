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77C05" w14:textId="50FE71DF" w:rsidR="00547CCE" w:rsidRDefault="00547CCE" w:rsidP="00842831">
      <w:pPr>
        <w:rPr>
          <w:rtl/>
        </w:rPr>
      </w:pPr>
    </w:p>
    <w:p w14:paraId="4C635AB1" w14:textId="1A9B1A9C" w:rsidR="004A114A" w:rsidRDefault="004A114A" w:rsidP="004A114A">
      <w:pPr>
        <w:rPr>
          <w:rtl/>
        </w:rPr>
      </w:pPr>
    </w:p>
    <w:p w14:paraId="5FE9E2AC" w14:textId="77777777" w:rsidR="00A212E8" w:rsidRDefault="00A212E8" w:rsidP="004A114A">
      <w:pPr>
        <w:tabs>
          <w:tab w:val="left" w:pos="2717"/>
        </w:tabs>
        <w:jc w:val="center"/>
        <w:rPr>
          <w:rFonts w:ascii="David" w:hAnsi="David" w:cs="David"/>
          <w:b/>
          <w:bCs/>
          <w:color w:val="2F5496" w:themeColor="accent5" w:themeShade="BF"/>
          <w:sz w:val="40"/>
          <w:szCs w:val="40"/>
          <w:rtl/>
        </w:rPr>
      </w:pPr>
    </w:p>
    <w:p w14:paraId="4B589223" w14:textId="65649D0D" w:rsidR="004A114A" w:rsidRPr="005B0019" w:rsidRDefault="004A114A" w:rsidP="004A114A">
      <w:pPr>
        <w:tabs>
          <w:tab w:val="left" w:pos="2717"/>
        </w:tabs>
        <w:jc w:val="center"/>
        <w:rPr>
          <w:rFonts w:ascii="David" w:hAnsi="David" w:cs="David"/>
          <w:b/>
          <w:bCs/>
          <w:color w:val="2F5496" w:themeColor="accent5" w:themeShade="BF"/>
          <w:sz w:val="40"/>
          <w:szCs w:val="40"/>
          <w:rtl/>
        </w:rPr>
      </w:pPr>
      <w:r w:rsidRPr="005B0019">
        <w:rPr>
          <w:rFonts w:ascii="David" w:hAnsi="David" w:cs="David"/>
          <w:b/>
          <w:bCs/>
          <w:color w:val="2F5496" w:themeColor="accent5" w:themeShade="BF"/>
          <w:sz w:val="40"/>
          <w:szCs w:val="40"/>
          <w:rtl/>
        </w:rPr>
        <w:t>מכון המחקר ליהדות זמננו</w:t>
      </w:r>
      <w:r w:rsidRPr="005B0019">
        <w:rPr>
          <w:rFonts w:ascii="David" w:hAnsi="David" w:cs="David"/>
          <w:b/>
          <w:bCs/>
          <w:color w:val="2F5496" w:themeColor="accent5" w:themeShade="BF"/>
          <w:sz w:val="40"/>
          <w:szCs w:val="40"/>
          <w:rtl/>
        </w:rPr>
        <w:br/>
        <w:t xml:space="preserve"> ע"ש אברהם הרמן</w:t>
      </w:r>
    </w:p>
    <w:p w14:paraId="4EE64CED" w14:textId="24DF678C" w:rsidR="004A114A" w:rsidRPr="005B0019" w:rsidRDefault="004A114A" w:rsidP="004A114A">
      <w:pPr>
        <w:tabs>
          <w:tab w:val="left" w:pos="2717"/>
        </w:tabs>
        <w:jc w:val="center"/>
        <w:rPr>
          <w:rFonts w:ascii="David" w:hAnsi="David" w:cs="David"/>
          <w:b/>
          <w:bCs/>
          <w:color w:val="2F5496" w:themeColor="accent5" w:themeShade="BF"/>
          <w:sz w:val="40"/>
          <w:szCs w:val="40"/>
          <w:rtl/>
        </w:rPr>
      </w:pPr>
      <w:r w:rsidRPr="005B0019">
        <w:rPr>
          <w:rFonts w:ascii="David" w:hAnsi="David" w:cs="David"/>
          <w:b/>
          <w:bCs/>
          <w:color w:val="2F5496" w:themeColor="accent5" w:themeShade="BF"/>
          <w:sz w:val="40"/>
          <w:szCs w:val="40"/>
          <w:rtl/>
        </w:rPr>
        <w:t xml:space="preserve">הקרן ע"ש פרופ' אלכסנדר </w:t>
      </w:r>
      <w:proofErr w:type="spellStart"/>
      <w:r w:rsidRPr="005B0019">
        <w:rPr>
          <w:rFonts w:ascii="David" w:hAnsi="David" w:cs="David"/>
          <w:b/>
          <w:bCs/>
          <w:color w:val="2F5496" w:themeColor="accent5" w:themeShade="BF"/>
          <w:sz w:val="40"/>
          <w:szCs w:val="40"/>
          <w:rtl/>
        </w:rPr>
        <w:t>דושקין</w:t>
      </w:r>
      <w:proofErr w:type="spellEnd"/>
      <w:r w:rsidRPr="005B0019">
        <w:rPr>
          <w:rFonts w:ascii="David" w:hAnsi="David" w:cs="David"/>
          <w:b/>
          <w:bCs/>
          <w:color w:val="2F5496" w:themeColor="accent5" w:themeShade="BF"/>
          <w:sz w:val="40"/>
          <w:szCs w:val="40"/>
          <w:rtl/>
        </w:rPr>
        <w:t xml:space="preserve"> ז"ל</w:t>
      </w:r>
    </w:p>
    <w:p w14:paraId="2994257A" w14:textId="77777777" w:rsidR="004A114A" w:rsidRPr="005B0019" w:rsidRDefault="004A114A" w:rsidP="004A114A">
      <w:pPr>
        <w:tabs>
          <w:tab w:val="left" w:pos="2717"/>
        </w:tabs>
        <w:jc w:val="both"/>
        <w:rPr>
          <w:rFonts w:ascii="David" w:hAnsi="David" w:cs="David"/>
          <w:color w:val="2F5496" w:themeColor="accent5" w:themeShade="BF"/>
          <w:sz w:val="24"/>
          <w:szCs w:val="24"/>
          <w:rtl/>
        </w:rPr>
      </w:pPr>
    </w:p>
    <w:p w14:paraId="1E5C1F82" w14:textId="6406CD23" w:rsidR="004A114A" w:rsidRPr="005B0019" w:rsidRDefault="004A114A" w:rsidP="004A114A">
      <w:pPr>
        <w:tabs>
          <w:tab w:val="left" w:pos="2717"/>
        </w:tabs>
        <w:rPr>
          <w:rFonts w:ascii="David" w:hAnsi="David" w:cs="David"/>
          <w:b/>
          <w:bCs/>
          <w:color w:val="2F5496" w:themeColor="accent5" w:themeShade="BF"/>
          <w:sz w:val="32"/>
          <w:szCs w:val="32"/>
          <w:rtl/>
        </w:rPr>
      </w:pPr>
      <w:r w:rsidRPr="005B0019">
        <w:rPr>
          <w:rFonts w:ascii="David" w:hAnsi="David" w:cs="David"/>
          <w:b/>
          <w:bCs/>
          <w:color w:val="2F5496" w:themeColor="accent5" w:themeShade="BF"/>
          <w:sz w:val="32"/>
          <w:szCs w:val="32"/>
          <w:rtl/>
        </w:rPr>
        <w:t xml:space="preserve">קול קורא: תמיכה בפרסום ספרים בחקר יהדות זמננו </w:t>
      </w:r>
      <w:r w:rsidRPr="005B0019">
        <w:rPr>
          <w:rFonts w:ascii="David" w:hAnsi="David" w:cs="David"/>
          <w:b/>
          <w:bCs/>
          <w:color w:val="2F5496" w:themeColor="accent5" w:themeShade="BF"/>
          <w:sz w:val="32"/>
          <w:szCs w:val="32"/>
        </w:rPr>
        <w:t>l</w:t>
      </w:r>
      <w:r w:rsidRPr="005B0019">
        <w:rPr>
          <w:rFonts w:ascii="David" w:hAnsi="David" w:cs="David"/>
          <w:b/>
          <w:bCs/>
          <w:color w:val="2F5496" w:themeColor="accent5" w:themeShade="BF"/>
          <w:sz w:val="32"/>
          <w:szCs w:val="32"/>
          <w:rtl/>
        </w:rPr>
        <w:t xml:space="preserve"> תשפ"ג</w:t>
      </w:r>
    </w:p>
    <w:p w14:paraId="73F8AD46" w14:textId="565B6582" w:rsidR="004A114A" w:rsidRDefault="004A114A" w:rsidP="004A114A">
      <w:pPr>
        <w:tabs>
          <w:tab w:val="left" w:pos="2717"/>
        </w:tabs>
        <w:spacing w:line="360" w:lineRule="auto"/>
        <w:rPr>
          <w:ins w:id="0" w:author="amosg" w:date="2023-02-07T00:15:00Z"/>
          <w:rFonts w:ascii="David" w:hAnsi="David" w:cs="David"/>
          <w:color w:val="2F5496" w:themeColor="accent5" w:themeShade="BF"/>
          <w:sz w:val="24"/>
          <w:szCs w:val="24"/>
          <w:rtl/>
        </w:rPr>
      </w:pPr>
      <w:r w:rsidRPr="005B0019">
        <w:rPr>
          <w:rFonts w:ascii="David" w:hAnsi="David" w:cs="David"/>
          <w:color w:val="2F5496" w:themeColor="accent5" w:themeShade="BF"/>
          <w:sz w:val="24"/>
          <w:szCs w:val="24"/>
          <w:rtl/>
        </w:rPr>
        <w:t>התמיכה מיועדת לחברי סגל מכון המחקר ליהדות זמננו (בעבר ובהווה),לעמיתי המכון (בעבר ובהווה)</w:t>
      </w:r>
      <w:r w:rsidR="00C045CE" w:rsidRPr="005B0019">
        <w:rPr>
          <w:rFonts w:ascii="David" w:hAnsi="David" w:cs="David"/>
          <w:color w:val="2F5496" w:themeColor="accent5" w:themeShade="BF"/>
          <w:sz w:val="24"/>
          <w:szCs w:val="24"/>
          <w:rtl/>
        </w:rPr>
        <w:br/>
      </w:r>
      <w:r w:rsidRPr="005B0019">
        <w:rPr>
          <w:rFonts w:ascii="David" w:hAnsi="David" w:cs="David"/>
          <w:color w:val="2F5496" w:themeColor="accent5" w:themeShade="BF"/>
          <w:sz w:val="24"/>
          <w:szCs w:val="24"/>
          <w:rtl/>
        </w:rPr>
        <w:t>ולבעלי דוקטור שהודרכו בלימודי הדוקטורט או בפוסט דוקטורט על ידי סגל המכון.</w:t>
      </w:r>
      <w:r w:rsidRPr="005B0019">
        <w:rPr>
          <w:rFonts w:ascii="David" w:hAnsi="David" w:cs="David"/>
          <w:color w:val="2F5496" w:themeColor="accent5" w:themeShade="BF"/>
          <w:sz w:val="24"/>
          <w:szCs w:val="24"/>
          <w:rtl/>
        </w:rPr>
        <w:br/>
        <w:t xml:space="preserve">עדיפות תינתן לפרסום ספר ראשון. </w:t>
      </w:r>
    </w:p>
    <w:p w14:paraId="0B5210EF" w14:textId="4FDFA38B" w:rsidR="00EF1739" w:rsidRPr="005B0019" w:rsidRDefault="00EF1739" w:rsidP="004A114A">
      <w:pPr>
        <w:tabs>
          <w:tab w:val="left" w:pos="2717"/>
        </w:tabs>
        <w:spacing w:line="360" w:lineRule="auto"/>
        <w:rPr>
          <w:rFonts w:ascii="David" w:hAnsi="David" w:cs="David"/>
          <w:color w:val="2F5496" w:themeColor="accent5" w:themeShade="BF"/>
          <w:sz w:val="24"/>
          <w:szCs w:val="24"/>
          <w:rtl/>
        </w:rPr>
      </w:pPr>
      <w:ins w:id="1" w:author="amosg" w:date="2023-02-07T00:15:00Z">
        <w:r>
          <w:rPr>
            <w:rFonts w:ascii="David" w:hAnsi="David" w:cs="David" w:hint="cs"/>
            <w:color w:val="2F5496" w:themeColor="accent5" w:themeShade="BF"/>
            <w:sz w:val="24"/>
            <w:szCs w:val="24"/>
            <w:rtl/>
          </w:rPr>
          <w:t xml:space="preserve">התמיכה </w:t>
        </w:r>
      </w:ins>
      <w:ins w:id="2" w:author="amosg" w:date="2023-02-07T00:16:00Z">
        <w:r>
          <w:rPr>
            <w:rFonts w:ascii="David" w:hAnsi="David" w:cs="David" w:hint="cs"/>
            <w:color w:val="2F5496" w:themeColor="accent5" w:themeShade="BF"/>
            <w:sz w:val="24"/>
            <w:szCs w:val="24"/>
            <w:rtl/>
          </w:rPr>
          <w:t>תוענק ישירות להוצאה או לנותן השרות (כגון עריכה) ולא בדיעב</w:t>
        </w:r>
      </w:ins>
      <w:ins w:id="3" w:author="amosg" w:date="2023-02-07T00:17:00Z">
        <w:r>
          <w:rPr>
            <w:rFonts w:ascii="David" w:hAnsi="David" w:cs="David" w:hint="cs"/>
            <w:color w:val="2F5496" w:themeColor="accent5" w:themeShade="BF"/>
            <w:sz w:val="24"/>
            <w:szCs w:val="24"/>
            <w:rtl/>
          </w:rPr>
          <w:t xml:space="preserve">ד </w:t>
        </w:r>
      </w:ins>
      <w:ins w:id="4" w:author="amosg" w:date="2023-02-07T00:16:00Z">
        <w:r>
          <w:rPr>
            <w:rFonts w:ascii="David" w:hAnsi="David" w:cs="David" w:hint="cs"/>
            <w:color w:val="2F5496" w:themeColor="accent5" w:themeShade="BF"/>
            <w:sz w:val="24"/>
            <w:szCs w:val="24"/>
            <w:rtl/>
          </w:rPr>
          <w:t>ככיסוי הוצאות</w:t>
        </w:r>
      </w:ins>
      <w:ins w:id="5" w:author="amosg" w:date="2023-02-07T00:17:00Z">
        <w:r>
          <w:rPr>
            <w:rFonts w:ascii="David" w:hAnsi="David" w:cs="David" w:hint="cs"/>
            <w:color w:val="2F5496" w:themeColor="accent5" w:themeShade="BF"/>
            <w:sz w:val="24"/>
            <w:szCs w:val="24"/>
            <w:rtl/>
          </w:rPr>
          <w:t xml:space="preserve"> שכבר שולמו.</w:t>
        </w:r>
      </w:ins>
    </w:p>
    <w:p w14:paraId="52163DCF" w14:textId="5E4A57F0" w:rsidR="004A114A" w:rsidRPr="005B0019" w:rsidRDefault="004A114A" w:rsidP="004A114A">
      <w:pPr>
        <w:tabs>
          <w:tab w:val="left" w:pos="2717"/>
        </w:tabs>
        <w:spacing w:line="360" w:lineRule="auto"/>
        <w:rPr>
          <w:rFonts w:ascii="David" w:hAnsi="David" w:cs="David"/>
          <w:b/>
          <w:bCs/>
          <w:color w:val="2F5496" w:themeColor="accent5" w:themeShade="BF"/>
          <w:sz w:val="28"/>
          <w:szCs w:val="28"/>
          <w:rtl/>
        </w:rPr>
      </w:pPr>
      <w:r w:rsidRPr="005B0019">
        <w:rPr>
          <w:rFonts w:ascii="David" w:hAnsi="David" w:cs="David"/>
          <w:b/>
          <w:bCs/>
          <w:color w:val="2F5496" w:themeColor="accent5" w:themeShade="BF"/>
          <w:sz w:val="28"/>
          <w:szCs w:val="28"/>
          <w:rtl/>
        </w:rPr>
        <w:t xml:space="preserve">סכום התמיכה: עד 3,000$ </w:t>
      </w:r>
    </w:p>
    <w:p w14:paraId="1FBDD3C3" w14:textId="7F7757E7" w:rsidR="004A114A" w:rsidRPr="005B0019" w:rsidRDefault="004A114A" w:rsidP="004A114A">
      <w:pPr>
        <w:tabs>
          <w:tab w:val="left" w:pos="2717"/>
        </w:tabs>
        <w:spacing w:line="360" w:lineRule="auto"/>
        <w:rPr>
          <w:rFonts w:ascii="David" w:hAnsi="David" w:cs="David"/>
          <w:color w:val="2F5496" w:themeColor="accent5" w:themeShade="BF"/>
          <w:sz w:val="24"/>
          <w:szCs w:val="24"/>
          <w:rtl/>
        </w:rPr>
      </w:pPr>
      <w:r w:rsidRPr="005B0019">
        <w:rPr>
          <w:rFonts w:ascii="David" w:hAnsi="David" w:cs="David"/>
          <w:b/>
          <w:bCs/>
          <w:color w:val="2F5496" w:themeColor="accent5" w:themeShade="BF"/>
          <w:sz w:val="24"/>
          <w:szCs w:val="24"/>
          <w:rtl/>
        </w:rPr>
        <w:t>המסמכים הנדרשים</w:t>
      </w:r>
      <w:r w:rsidRPr="005B0019">
        <w:rPr>
          <w:rFonts w:ascii="David" w:hAnsi="David" w:cs="David"/>
          <w:color w:val="2F5496" w:themeColor="accent5" w:themeShade="BF"/>
          <w:sz w:val="24"/>
          <w:szCs w:val="24"/>
          <w:rtl/>
        </w:rPr>
        <w:t xml:space="preserve">: </w:t>
      </w:r>
    </w:p>
    <w:p w14:paraId="20744017" w14:textId="7D99C88F" w:rsidR="004A114A" w:rsidRPr="005B0019" w:rsidRDefault="004A114A" w:rsidP="004A114A">
      <w:pPr>
        <w:pStyle w:val="ListParagraph"/>
        <w:numPr>
          <w:ilvl w:val="0"/>
          <w:numId w:val="4"/>
        </w:numPr>
        <w:tabs>
          <w:tab w:val="left" w:pos="2717"/>
        </w:tabs>
        <w:spacing w:line="360" w:lineRule="auto"/>
        <w:rPr>
          <w:rFonts w:ascii="David" w:hAnsi="David" w:cs="David"/>
          <w:color w:val="2F5496" w:themeColor="accent5" w:themeShade="BF"/>
          <w:sz w:val="24"/>
          <w:szCs w:val="24"/>
        </w:rPr>
      </w:pPr>
      <w:r w:rsidRPr="005B0019">
        <w:rPr>
          <w:rFonts w:ascii="David" w:hAnsi="David" w:cs="David"/>
          <w:color w:val="2F5496" w:themeColor="accent5" w:themeShade="BF"/>
          <w:sz w:val="24"/>
          <w:szCs w:val="24"/>
          <w:rtl/>
        </w:rPr>
        <w:t>מכתב בקשה (עד עמוד אחד)</w:t>
      </w:r>
    </w:p>
    <w:p w14:paraId="0FB003DF" w14:textId="336699BD" w:rsidR="004A114A" w:rsidRPr="005B0019" w:rsidRDefault="004A114A" w:rsidP="004A114A">
      <w:pPr>
        <w:pStyle w:val="ListParagraph"/>
        <w:numPr>
          <w:ilvl w:val="0"/>
          <w:numId w:val="4"/>
        </w:numPr>
        <w:tabs>
          <w:tab w:val="left" w:pos="2717"/>
        </w:tabs>
        <w:spacing w:line="360" w:lineRule="auto"/>
        <w:rPr>
          <w:rFonts w:ascii="David" w:hAnsi="David" w:cs="David"/>
          <w:color w:val="2F5496" w:themeColor="accent5" w:themeShade="BF"/>
          <w:sz w:val="24"/>
          <w:szCs w:val="24"/>
        </w:rPr>
      </w:pPr>
      <w:r w:rsidRPr="005B0019">
        <w:rPr>
          <w:rFonts w:ascii="David" w:hAnsi="David" w:cs="David"/>
          <w:color w:val="2F5496" w:themeColor="accent5" w:themeShade="BF"/>
          <w:sz w:val="24"/>
          <w:szCs w:val="24"/>
          <w:rtl/>
        </w:rPr>
        <w:t>קורות חיים ורשימת פרסומים (עד 4 עמודים)</w:t>
      </w:r>
    </w:p>
    <w:p w14:paraId="0224A555" w14:textId="26A656C4" w:rsidR="004A114A" w:rsidRPr="005B0019" w:rsidRDefault="004A114A" w:rsidP="004A114A">
      <w:pPr>
        <w:pStyle w:val="ListParagraph"/>
        <w:numPr>
          <w:ilvl w:val="0"/>
          <w:numId w:val="4"/>
        </w:numPr>
        <w:tabs>
          <w:tab w:val="left" w:pos="2717"/>
        </w:tabs>
        <w:spacing w:line="360" w:lineRule="auto"/>
        <w:rPr>
          <w:rFonts w:ascii="David" w:hAnsi="David" w:cs="David"/>
          <w:color w:val="2F5496" w:themeColor="accent5" w:themeShade="BF"/>
          <w:sz w:val="24"/>
          <w:szCs w:val="24"/>
        </w:rPr>
      </w:pPr>
      <w:r w:rsidRPr="005B0019">
        <w:rPr>
          <w:rFonts w:ascii="David" w:hAnsi="David" w:cs="David"/>
          <w:color w:val="2F5496" w:themeColor="accent5" w:themeShade="BF"/>
          <w:sz w:val="24"/>
          <w:szCs w:val="24"/>
          <w:rtl/>
        </w:rPr>
        <w:t xml:space="preserve">תקציר הספר (עד </w:t>
      </w:r>
      <w:del w:id="6" w:author="amosg" w:date="2023-02-07T00:15:00Z">
        <w:r w:rsidRPr="005B0019" w:rsidDel="00EF1739">
          <w:rPr>
            <w:rFonts w:ascii="David" w:hAnsi="David" w:cs="David"/>
            <w:color w:val="2F5496" w:themeColor="accent5" w:themeShade="BF"/>
            <w:sz w:val="24"/>
            <w:szCs w:val="24"/>
            <w:rtl/>
          </w:rPr>
          <w:delText xml:space="preserve">3 </w:delText>
        </w:r>
      </w:del>
      <w:ins w:id="7" w:author="amosg" w:date="2023-02-07T00:15:00Z">
        <w:r w:rsidR="00EF1739">
          <w:rPr>
            <w:rFonts w:ascii="David" w:hAnsi="David" w:cs="David" w:hint="cs"/>
            <w:color w:val="2F5496" w:themeColor="accent5" w:themeShade="BF"/>
            <w:sz w:val="24"/>
            <w:szCs w:val="24"/>
            <w:rtl/>
          </w:rPr>
          <w:t>2</w:t>
        </w:r>
        <w:r w:rsidR="00EF1739" w:rsidRPr="005B0019">
          <w:rPr>
            <w:rFonts w:ascii="David" w:hAnsi="David" w:cs="David"/>
            <w:color w:val="2F5496" w:themeColor="accent5" w:themeShade="BF"/>
            <w:sz w:val="24"/>
            <w:szCs w:val="24"/>
            <w:rtl/>
          </w:rPr>
          <w:t xml:space="preserve"> </w:t>
        </w:r>
      </w:ins>
      <w:r w:rsidRPr="005B0019">
        <w:rPr>
          <w:rFonts w:ascii="David" w:hAnsi="David" w:cs="David"/>
          <w:color w:val="2F5496" w:themeColor="accent5" w:themeShade="BF"/>
          <w:sz w:val="24"/>
          <w:szCs w:val="24"/>
          <w:rtl/>
        </w:rPr>
        <w:t>עמודים) ותוכן עניינים</w:t>
      </w:r>
    </w:p>
    <w:p w14:paraId="7724CCDE" w14:textId="0EAD954F" w:rsidR="004A114A" w:rsidRPr="005B0019" w:rsidRDefault="004A114A" w:rsidP="004A114A">
      <w:pPr>
        <w:pStyle w:val="ListParagraph"/>
        <w:numPr>
          <w:ilvl w:val="0"/>
          <w:numId w:val="4"/>
        </w:numPr>
        <w:tabs>
          <w:tab w:val="left" w:pos="2717"/>
        </w:tabs>
        <w:spacing w:line="360" w:lineRule="auto"/>
        <w:rPr>
          <w:rFonts w:ascii="David" w:hAnsi="David" w:cs="David"/>
          <w:color w:val="2F5496" w:themeColor="accent5" w:themeShade="BF"/>
          <w:sz w:val="24"/>
          <w:szCs w:val="24"/>
        </w:rPr>
      </w:pPr>
      <w:r w:rsidRPr="005B0019">
        <w:rPr>
          <w:rFonts w:ascii="David" w:hAnsi="David" w:cs="David"/>
          <w:color w:val="2F5496" w:themeColor="accent5" w:themeShade="BF"/>
          <w:sz w:val="24"/>
          <w:szCs w:val="24"/>
          <w:rtl/>
        </w:rPr>
        <w:t>הסכם חתום עם הוצאה לאור</w:t>
      </w:r>
    </w:p>
    <w:p w14:paraId="34459E4A" w14:textId="78AA3B38" w:rsidR="004A114A" w:rsidRPr="005B0019" w:rsidRDefault="004A114A" w:rsidP="004A114A">
      <w:pPr>
        <w:pStyle w:val="ListParagraph"/>
        <w:numPr>
          <w:ilvl w:val="0"/>
          <w:numId w:val="4"/>
        </w:numPr>
        <w:tabs>
          <w:tab w:val="left" w:pos="2717"/>
        </w:tabs>
        <w:spacing w:line="360" w:lineRule="auto"/>
        <w:rPr>
          <w:rFonts w:ascii="David" w:hAnsi="David" w:cs="David"/>
          <w:color w:val="2F5496" w:themeColor="accent5" w:themeShade="BF"/>
          <w:sz w:val="24"/>
          <w:szCs w:val="24"/>
        </w:rPr>
      </w:pPr>
      <w:r w:rsidRPr="005B0019">
        <w:rPr>
          <w:rFonts w:ascii="David" w:hAnsi="David" w:cs="David"/>
          <w:color w:val="2F5496" w:themeColor="accent5" w:themeShade="BF"/>
          <w:sz w:val="24"/>
          <w:szCs w:val="24"/>
          <w:rtl/>
        </w:rPr>
        <w:t>פירוט ההוצאות הנדרשות לפרסום הספר וסכום התמיכה המבוקש</w:t>
      </w:r>
    </w:p>
    <w:p w14:paraId="0832BB16" w14:textId="0C3ED2E8" w:rsidR="004A114A" w:rsidRPr="005B0019" w:rsidRDefault="004A114A" w:rsidP="004A114A">
      <w:pPr>
        <w:pStyle w:val="ListParagraph"/>
        <w:numPr>
          <w:ilvl w:val="0"/>
          <w:numId w:val="4"/>
        </w:numPr>
        <w:tabs>
          <w:tab w:val="left" w:pos="2717"/>
        </w:tabs>
        <w:spacing w:line="360" w:lineRule="auto"/>
        <w:rPr>
          <w:rFonts w:ascii="David" w:hAnsi="David" w:cs="David"/>
          <w:color w:val="2F5496" w:themeColor="accent5" w:themeShade="BF"/>
          <w:sz w:val="24"/>
          <w:szCs w:val="24"/>
        </w:rPr>
      </w:pPr>
      <w:r w:rsidRPr="005B0019">
        <w:rPr>
          <w:rFonts w:ascii="David" w:hAnsi="David" w:cs="David"/>
          <w:color w:val="2F5496" w:themeColor="accent5" w:themeShade="BF"/>
          <w:sz w:val="24"/>
          <w:szCs w:val="24"/>
          <w:rtl/>
        </w:rPr>
        <w:t>המלצה המדגישה את הערך המחקרי של הספר</w:t>
      </w:r>
    </w:p>
    <w:p w14:paraId="1737B386" w14:textId="4EEED23A" w:rsidR="005B0019" w:rsidRPr="005B0019" w:rsidRDefault="005B0019" w:rsidP="005B0019">
      <w:pPr>
        <w:pStyle w:val="ListParagraph"/>
        <w:tabs>
          <w:tab w:val="left" w:pos="2717"/>
        </w:tabs>
        <w:spacing w:line="360" w:lineRule="auto"/>
        <w:rPr>
          <w:rFonts w:ascii="David" w:hAnsi="David" w:cs="David"/>
          <w:color w:val="DEEAF6" w:themeColor="accent1" w:themeTint="33"/>
          <w:sz w:val="24"/>
          <w:szCs w:val="24"/>
          <w:rtl/>
        </w:rPr>
      </w:pPr>
    </w:p>
    <w:p w14:paraId="3B03DDE7" w14:textId="77777777" w:rsidR="005B0019" w:rsidRPr="004A114A" w:rsidRDefault="005B0019" w:rsidP="005B0019">
      <w:pPr>
        <w:pStyle w:val="ListParagraph"/>
        <w:tabs>
          <w:tab w:val="left" w:pos="2717"/>
        </w:tabs>
        <w:spacing w:line="360" w:lineRule="auto"/>
        <w:rPr>
          <w:rFonts w:ascii="David" w:hAnsi="David" w:cs="David"/>
          <w:sz w:val="24"/>
          <w:szCs w:val="24"/>
        </w:rPr>
      </w:pPr>
    </w:p>
    <w:p w14:paraId="13A77DE3" w14:textId="1B9536D2" w:rsidR="004A114A" w:rsidRPr="004A114A" w:rsidRDefault="004A114A" w:rsidP="004A114A">
      <w:pPr>
        <w:pStyle w:val="ListParagraph"/>
        <w:tabs>
          <w:tab w:val="left" w:pos="2717"/>
        </w:tabs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664E976" w14:textId="5E98B55D" w:rsidR="004A114A" w:rsidRPr="005B0019" w:rsidRDefault="004A114A" w:rsidP="004A114A">
      <w:pPr>
        <w:pStyle w:val="ListParagraph"/>
        <w:tabs>
          <w:tab w:val="left" w:pos="2717"/>
        </w:tabs>
        <w:spacing w:line="360" w:lineRule="auto"/>
        <w:jc w:val="center"/>
        <w:rPr>
          <w:rFonts w:ascii="David" w:hAnsi="David" w:cs="David"/>
          <w:b/>
          <w:bCs/>
          <w:color w:val="2F5496" w:themeColor="accent5" w:themeShade="BF"/>
          <w:sz w:val="28"/>
          <w:szCs w:val="28"/>
          <w:rtl/>
        </w:rPr>
      </w:pPr>
      <w:r w:rsidRPr="005B0019">
        <w:rPr>
          <w:rFonts w:ascii="David" w:hAnsi="David" w:cs="David"/>
          <w:b/>
          <w:bCs/>
          <w:color w:val="2F5496" w:themeColor="accent5" w:themeShade="BF"/>
          <w:sz w:val="28"/>
          <w:szCs w:val="28"/>
          <w:rtl/>
        </w:rPr>
        <w:t>המועד האחרון להגשת הבקשות:</w:t>
      </w:r>
      <w:ins w:id="8" w:author="amosg" w:date="2023-02-07T00:17:00Z">
        <w:r w:rsidR="00EF1739">
          <w:rPr>
            <w:rFonts w:ascii="David" w:hAnsi="David" w:cs="David" w:hint="cs"/>
            <w:b/>
            <w:bCs/>
            <w:color w:val="2F5496" w:themeColor="accent5" w:themeShade="BF"/>
            <w:sz w:val="28"/>
            <w:szCs w:val="28"/>
            <w:rtl/>
          </w:rPr>
          <w:t xml:space="preserve"> 28.2.2023</w:t>
        </w:r>
      </w:ins>
      <w:bookmarkStart w:id="9" w:name="_GoBack"/>
      <w:bookmarkEnd w:id="9"/>
    </w:p>
    <w:p w14:paraId="3CEB5207" w14:textId="0441162B" w:rsidR="004A114A" w:rsidRPr="005B0019" w:rsidRDefault="004A114A" w:rsidP="004A114A">
      <w:pPr>
        <w:pStyle w:val="ListParagraph"/>
        <w:tabs>
          <w:tab w:val="left" w:pos="2717"/>
        </w:tabs>
        <w:spacing w:line="360" w:lineRule="auto"/>
        <w:jc w:val="center"/>
        <w:rPr>
          <w:rFonts w:ascii="David" w:hAnsi="David" w:cs="David"/>
          <w:color w:val="2F5496" w:themeColor="accent5" w:themeShade="BF"/>
          <w:sz w:val="28"/>
          <w:szCs w:val="28"/>
          <w:rtl/>
        </w:rPr>
      </w:pPr>
      <w:r w:rsidRPr="005B0019">
        <w:rPr>
          <w:rFonts w:ascii="David" w:hAnsi="David" w:cs="David"/>
          <w:color w:val="2F5496" w:themeColor="accent5" w:themeShade="BF"/>
          <w:sz w:val="28"/>
          <w:szCs w:val="28"/>
          <w:rtl/>
        </w:rPr>
        <w:t>---</w:t>
      </w:r>
    </w:p>
    <w:p w14:paraId="082CF6D9" w14:textId="400691BD" w:rsidR="004A114A" w:rsidRPr="004A114A" w:rsidRDefault="004A114A" w:rsidP="004A114A">
      <w:pPr>
        <w:pStyle w:val="ListParagraph"/>
        <w:tabs>
          <w:tab w:val="left" w:pos="2717"/>
        </w:tabs>
        <w:spacing w:line="360" w:lineRule="auto"/>
        <w:jc w:val="center"/>
        <w:rPr>
          <w:rFonts w:ascii="David" w:hAnsi="David" w:cs="David"/>
          <w:sz w:val="28"/>
          <w:szCs w:val="28"/>
          <w:rtl/>
        </w:rPr>
      </w:pPr>
    </w:p>
    <w:p w14:paraId="5711CE42" w14:textId="575EDCE8" w:rsidR="004A114A" w:rsidRPr="005B0019" w:rsidRDefault="004A114A" w:rsidP="004A114A">
      <w:pPr>
        <w:pStyle w:val="ListParagraph"/>
        <w:tabs>
          <w:tab w:val="left" w:pos="2717"/>
        </w:tabs>
        <w:spacing w:line="360" w:lineRule="auto"/>
        <w:jc w:val="center"/>
        <w:rPr>
          <w:rFonts w:ascii="David" w:hAnsi="David" w:cs="David"/>
          <w:color w:val="2F5496" w:themeColor="accent5" w:themeShade="BF"/>
          <w:sz w:val="28"/>
          <w:szCs w:val="28"/>
          <w:rtl/>
        </w:rPr>
      </w:pPr>
      <w:r w:rsidRPr="005B0019">
        <w:rPr>
          <w:rFonts w:ascii="David" w:hAnsi="David" w:cs="David"/>
          <w:color w:val="2F5496" w:themeColor="accent5" w:themeShade="BF"/>
          <w:sz w:val="28"/>
          <w:szCs w:val="28"/>
          <w:rtl/>
        </w:rPr>
        <w:t xml:space="preserve">הגשת מועמדות באתר: </w:t>
      </w:r>
      <w:hyperlink r:id="rId7" w:history="1">
        <w:r w:rsidRPr="005B0019">
          <w:rPr>
            <w:rFonts w:ascii="David" w:hAnsi="David" w:cs="David"/>
            <w:color w:val="2F5496" w:themeColor="accent5" w:themeShade="BF"/>
            <w:sz w:val="28"/>
            <w:szCs w:val="28"/>
            <w:u w:val="single"/>
          </w:rPr>
          <w:t>http://scholarships.huji.ac.il</w:t>
        </w:r>
      </w:hyperlink>
    </w:p>
    <w:p w14:paraId="6D4D8938" w14:textId="628F28E9" w:rsidR="004A114A" w:rsidRPr="005B0019" w:rsidRDefault="004A114A" w:rsidP="004A114A">
      <w:pPr>
        <w:pStyle w:val="ListParagraph"/>
        <w:tabs>
          <w:tab w:val="left" w:pos="2717"/>
        </w:tabs>
        <w:spacing w:line="360" w:lineRule="auto"/>
        <w:jc w:val="center"/>
        <w:rPr>
          <w:rFonts w:ascii="David" w:hAnsi="David" w:cs="David"/>
          <w:color w:val="2F5496" w:themeColor="accent5" w:themeShade="BF"/>
          <w:sz w:val="28"/>
          <w:szCs w:val="28"/>
          <w:rtl/>
        </w:rPr>
      </w:pPr>
      <w:r w:rsidRPr="005B0019">
        <w:rPr>
          <w:rFonts w:ascii="David" w:hAnsi="David" w:cs="David"/>
          <w:color w:val="2F5496" w:themeColor="accent5" w:themeShade="BF"/>
          <w:sz w:val="28"/>
          <w:szCs w:val="28"/>
          <w:rtl/>
        </w:rPr>
        <w:t xml:space="preserve">מידע נוסף בדוא"ל: </w:t>
      </w:r>
      <w:r w:rsidRPr="005B0019">
        <w:rPr>
          <w:rFonts w:ascii="David" w:hAnsi="David" w:cs="David"/>
          <w:color w:val="2F5496" w:themeColor="accent5" w:themeShade="BF"/>
          <w:sz w:val="28"/>
          <w:szCs w:val="28"/>
        </w:rPr>
        <w:t>karinc@savion.huji.ac.il</w:t>
      </w:r>
    </w:p>
    <w:p w14:paraId="5DD5CF74" w14:textId="3A52BA6D" w:rsidR="004A114A" w:rsidRPr="005B0019" w:rsidRDefault="004A114A" w:rsidP="004A114A">
      <w:pPr>
        <w:tabs>
          <w:tab w:val="left" w:pos="2717"/>
        </w:tabs>
        <w:spacing w:line="360" w:lineRule="auto"/>
        <w:rPr>
          <w:rFonts w:ascii="David" w:hAnsi="David" w:cs="David"/>
          <w:color w:val="2F5496" w:themeColor="accent5" w:themeShade="BF"/>
          <w:sz w:val="24"/>
          <w:szCs w:val="24"/>
          <w:rtl/>
        </w:rPr>
      </w:pPr>
    </w:p>
    <w:p w14:paraId="12C6BA66" w14:textId="6CE98383" w:rsidR="004A114A" w:rsidRPr="004A114A" w:rsidRDefault="004A114A" w:rsidP="004A114A">
      <w:pPr>
        <w:rPr>
          <w:rtl/>
        </w:rPr>
      </w:pPr>
    </w:p>
    <w:p w14:paraId="55673C17" w14:textId="74790FCD" w:rsidR="004A114A" w:rsidRPr="004A114A" w:rsidRDefault="004A114A" w:rsidP="004A114A">
      <w:pPr>
        <w:rPr>
          <w:rtl/>
        </w:rPr>
      </w:pPr>
    </w:p>
    <w:p w14:paraId="63601652" w14:textId="438966BF" w:rsidR="004A114A" w:rsidRPr="004A114A" w:rsidRDefault="00A212E8" w:rsidP="004A114A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AB5E05" wp14:editId="3080DA0D">
            <wp:simplePos x="0" y="0"/>
            <wp:positionH relativeFrom="column">
              <wp:posOffset>5400040</wp:posOffset>
            </wp:positionH>
            <wp:positionV relativeFrom="paragraph">
              <wp:posOffset>194310</wp:posOffset>
            </wp:positionV>
            <wp:extent cx="951865" cy="1016000"/>
            <wp:effectExtent l="0" t="0" r="635" b="0"/>
            <wp:wrapTight wrapText="bothSides">
              <wp:wrapPolygon edited="0">
                <wp:start x="0" y="0"/>
                <wp:lineTo x="0" y="21060"/>
                <wp:lineTo x="21182" y="21060"/>
                <wp:lineTo x="21182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6F36">
        <w:rPr>
          <w:rFonts w:ascii="Times New Roman" w:eastAsia="Times New Roman" w:hAnsi="Times New Roman" w:cs="Narkisim" w:hint="cs"/>
          <w:noProof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 wp14:anchorId="74EC10E2" wp14:editId="7B5060EB">
            <wp:simplePos x="0" y="0"/>
            <wp:positionH relativeFrom="column">
              <wp:posOffset>-3810</wp:posOffset>
            </wp:positionH>
            <wp:positionV relativeFrom="paragraph">
              <wp:posOffset>217805</wp:posOffset>
            </wp:positionV>
            <wp:extent cx="579755" cy="840105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A6D9D" w14:textId="78ADBEA5" w:rsidR="004A114A" w:rsidRPr="004A114A" w:rsidRDefault="00A212E8" w:rsidP="004A114A">
      <w:pPr>
        <w:rPr>
          <w:rtl/>
        </w:rPr>
      </w:pPr>
      <w:r w:rsidRPr="00926F36">
        <w:rPr>
          <w:rFonts w:ascii="Times New Roman" w:eastAsia="Times New Roman" w:hAnsi="Times New Roman" w:cs="Narkisim"/>
          <w:b/>
          <w:bCs/>
          <w:noProof/>
          <w:color w:val="FFFFFF"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10CAA" wp14:editId="234D30C8">
                <wp:simplePos x="0" y="0"/>
                <wp:positionH relativeFrom="column">
                  <wp:posOffset>-657860</wp:posOffset>
                </wp:positionH>
                <wp:positionV relativeFrom="paragraph">
                  <wp:posOffset>659130</wp:posOffset>
                </wp:positionV>
                <wp:extent cx="1914525" cy="333375"/>
                <wp:effectExtent l="0" t="0" r="0" b="0"/>
                <wp:wrapNone/>
                <wp:docPr id="8" name="תיבת טקסט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145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9D107" w14:textId="77777777" w:rsidR="004A114A" w:rsidRPr="00A470CA" w:rsidRDefault="004A114A" w:rsidP="004A114A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      </w:t>
                            </w:r>
                            <w:r w:rsidRPr="00A470CA"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הפקולטה למדעי הרוח</w:t>
                            </w:r>
                          </w:p>
                          <w:p w14:paraId="4814EFEE" w14:textId="77777777" w:rsidR="004A114A" w:rsidRDefault="004A114A" w:rsidP="004A114A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</w:p>
                          <w:p w14:paraId="66455700" w14:textId="77777777" w:rsidR="004A114A" w:rsidRDefault="004A114A" w:rsidP="004A114A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</w:p>
                          <w:p w14:paraId="0D27772A" w14:textId="77777777" w:rsidR="004A114A" w:rsidRDefault="004A114A" w:rsidP="004A114A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</w:p>
                          <w:p w14:paraId="3E1349C5" w14:textId="77777777" w:rsidR="004A114A" w:rsidRDefault="004A114A" w:rsidP="004A114A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</w:p>
                          <w:p w14:paraId="0501D74C" w14:textId="77777777" w:rsidR="004A114A" w:rsidRDefault="004A114A" w:rsidP="004A114A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</w:p>
                          <w:p w14:paraId="32AD3216" w14:textId="77777777" w:rsidR="004A114A" w:rsidRDefault="004A114A" w:rsidP="004A114A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</w:p>
                          <w:p w14:paraId="396747AA" w14:textId="77777777" w:rsidR="004A114A" w:rsidRPr="00665E37" w:rsidRDefault="004A114A" w:rsidP="004A114A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0CA10CAA" id="_x0000_t202" coordsize="21600,21600" o:spt="202" path="m,l,21600r21600,l21600,xe">
                <v:stroke joinstyle="miter"/>
                <v:path gradientshapeok="t" o:connecttype="rect"/>
              </v:shapetype>
              <v:shape id="תיבת טקסט 8" o:spid="_x0000_s1026" type="#_x0000_t202" style="position:absolute;left:0;text-align:left;margin-left:-51.8pt;margin-top:51.9pt;width:150.75pt;height:26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" filled="f" stroked="f">
                <v:textbox>
                  <w:txbxContent>
                    <w:p w14:paraId="5F39D107" w14:textId="77777777" w:rsidR="004A114A" w:rsidRPr="00A470CA" w:rsidRDefault="004A114A" w:rsidP="004A114A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      </w:t>
                      </w:r>
                      <w:r w:rsidRPr="00A470CA">
                        <w:rPr>
                          <w:rFonts w:asciiTheme="minorBidi" w:hAnsiTheme="minorBidi"/>
                          <w:b/>
                          <w:bCs/>
                          <w:sz w:val="18"/>
                          <w:szCs w:val="18"/>
                          <w:rtl/>
                        </w:rPr>
                        <w:t>הפקולטה למדעי הרוח</w:t>
                      </w:r>
                    </w:p>
                    <w:p w14:paraId="4814EFEE" w14:textId="77777777" w:rsidR="004A114A" w:rsidRDefault="004A114A" w:rsidP="004A114A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</w:p>
                    <w:p w14:paraId="66455700" w14:textId="77777777" w:rsidR="004A114A" w:rsidRDefault="004A114A" w:rsidP="004A114A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</w:p>
                    <w:p w14:paraId="0D27772A" w14:textId="77777777" w:rsidR="004A114A" w:rsidRDefault="004A114A" w:rsidP="004A114A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</w:p>
                    <w:p w14:paraId="3E1349C5" w14:textId="77777777" w:rsidR="004A114A" w:rsidRDefault="004A114A" w:rsidP="004A114A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</w:p>
                    <w:p w14:paraId="0501D74C" w14:textId="77777777" w:rsidR="004A114A" w:rsidRDefault="004A114A" w:rsidP="004A114A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</w:p>
                    <w:p w14:paraId="32AD3216" w14:textId="77777777" w:rsidR="004A114A" w:rsidRDefault="004A114A" w:rsidP="004A114A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</w:p>
                    <w:p w14:paraId="396747AA" w14:textId="77777777" w:rsidR="004A114A" w:rsidRPr="00665E37" w:rsidRDefault="004A114A" w:rsidP="004A114A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192DEC" w14:textId="6C84F3C9" w:rsidR="004A114A" w:rsidRPr="004A114A" w:rsidRDefault="004A114A" w:rsidP="004A114A">
      <w:pPr>
        <w:rPr>
          <w:rtl/>
        </w:rPr>
      </w:pPr>
    </w:p>
    <w:p w14:paraId="21E01657" w14:textId="63A538F8" w:rsidR="004A114A" w:rsidRPr="004A114A" w:rsidRDefault="004A114A" w:rsidP="004A114A">
      <w:pPr>
        <w:rPr>
          <w:rtl/>
        </w:rPr>
      </w:pPr>
    </w:p>
    <w:p w14:paraId="3C053F81" w14:textId="40D4F252" w:rsidR="004A114A" w:rsidRPr="004A114A" w:rsidRDefault="004A114A" w:rsidP="004A114A">
      <w:pPr>
        <w:rPr>
          <w:rtl/>
        </w:rPr>
      </w:pPr>
    </w:p>
    <w:p w14:paraId="1B7CFF21" w14:textId="0EDA41FC" w:rsidR="004A114A" w:rsidRPr="004A114A" w:rsidRDefault="004A114A" w:rsidP="004A114A">
      <w:pPr>
        <w:tabs>
          <w:tab w:val="left" w:pos="7134"/>
        </w:tabs>
        <w:rPr>
          <w:rtl/>
        </w:rPr>
      </w:pPr>
      <w:r>
        <w:rPr>
          <w:rtl/>
        </w:rPr>
        <w:tab/>
      </w:r>
      <w:r>
        <w:rPr>
          <w:rtl/>
        </w:rPr>
        <w:tab/>
      </w:r>
    </w:p>
    <w:sectPr w:rsidR="004A114A" w:rsidRPr="004A114A" w:rsidSect="00DE742F">
      <w:headerReference w:type="default" r:id="rId10"/>
      <w:pgSz w:w="11906" w:h="16838"/>
      <w:pgMar w:top="1134" w:right="1133" w:bottom="8" w:left="1276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A7122" w14:textId="77777777" w:rsidR="000F64AB" w:rsidRDefault="000F64AB" w:rsidP="009C2DF6">
      <w:pPr>
        <w:spacing w:after="0" w:line="240" w:lineRule="auto"/>
      </w:pPr>
      <w:r>
        <w:separator/>
      </w:r>
    </w:p>
  </w:endnote>
  <w:endnote w:type="continuationSeparator" w:id="0">
    <w:p w14:paraId="4603CF77" w14:textId="77777777" w:rsidR="000F64AB" w:rsidRDefault="000F64AB" w:rsidP="009C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60DF0" w14:textId="77777777" w:rsidR="000F64AB" w:rsidRDefault="000F64AB" w:rsidP="009C2DF6">
      <w:pPr>
        <w:spacing w:after="0" w:line="240" w:lineRule="auto"/>
      </w:pPr>
      <w:r>
        <w:separator/>
      </w:r>
    </w:p>
  </w:footnote>
  <w:footnote w:type="continuationSeparator" w:id="0">
    <w:p w14:paraId="3F20248A" w14:textId="77777777" w:rsidR="000F64AB" w:rsidRDefault="000F64AB" w:rsidP="009C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D8D94" w14:textId="77777777" w:rsidR="009C2DF6" w:rsidRDefault="00150EF4">
    <w:pPr>
      <w:pStyle w:val="Header"/>
    </w:pPr>
    <w:r w:rsidRPr="00150EF4">
      <w:rPr>
        <w:rFonts w:cs="Arial" w:hint="cs"/>
        <w:noProof/>
        <w:rtl/>
      </w:rPr>
      <w:drawing>
        <wp:anchor distT="0" distB="0" distL="114300" distR="114300" simplePos="0" relativeHeight="251659264" behindDoc="1" locked="0" layoutInCell="1" allowOverlap="1" wp14:anchorId="4D736FE9" wp14:editId="60991250">
          <wp:simplePos x="0" y="0"/>
          <wp:positionH relativeFrom="column">
            <wp:posOffset>-779335</wp:posOffset>
          </wp:positionH>
          <wp:positionV relativeFrom="paragraph">
            <wp:posOffset>-421574</wp:posOffset>
          </wp:positionV>
          <wp:extent cx="7509906" cy="10622883"/>
          <wp:effectExtent l="19050" t="0" r="0" b="0"/>
          <wp:wrapNone/>
          <wp:docPr id="4" name="Picture 2" descr="Untitled-3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3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09906" cy="10622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18C9"/>
    <w:multiLevelType w:val="hybridMultilevel"/>
    <w:tmpl w:val="2AB81A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F5AF1"/>
    <w:multiLevelType w:val="hybridMultilevel"/>
    <w:tmpl w:val="B62099D0"/>
    <w:lvl w:ilvl="0" w:tplc="0688F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627776"/>
    <w:multiLevelType w:val="hybridMultilevel"/>
    <w:tmpl w:val="0E8430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142CFE"/>
    <w:multiLevelType w:val="hybridMultilevel"/>
    <w:tmpl w:val="22C090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mosg">
    <w15:presenceInfo w15:providerId="Windows Live" w15:userId="a9f712954c6d2a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CCE"/>
    <w:rsid w:val="000809D0"/>
    <w:rsid w:val="000A5695"/>
    <w:rsid w:val="000E2508"/>
    <w:rsid w:val="000F64AB"/>
    <w:rsid w:val="00150EF4"/>
    <w:rsid w:val="00165EAD"/>
    <w:rsid w:val="001A3FB2"/>
    <w:rsid w:val="00223B4F"/>
    <w:rsid w:val="003558D6"/>
    <w:rsid w:val="00400757"/>
    <w:rsid w:val="00486057"/>
    <w:rsid w:val="004A114A"/>
    <w:rsid w:val="004C548F"/>
    <w:rsid w:val="00547CCE"/>
    <w:rsid w:val="005B0019"/>
    <w:rsid w:val="005B39FE"/>
    <w:rsid w:val="005C0B0F"/>
    <w:rsid w:val="006636A0"/>
    <w:rsid w:val="00693039"/>
    <w:rsid w:val="006B2C4D"/>
    <w:rsid w:val="006C5D46"/>
    <w:rsid w:val="006D7D82"/>
    <w:rsid w:val="00775ED6"/>
    <w:rsid w:val="00842831"/>
    <w:rsid w:val="008652E4"/>
    <w:rsid w:val="00867A91"/>
    <w:rsid w:val="00983015"/>
    <w:rsid w:val="009C2DF6"/>
    <w:rsid w:val="00A16492"/>
    <w:rsid w:val="00A212E8"/>
    <w:rsid w:val="00A2230D"/>
    <w:rsid w:val="00AD124A"/>
    <w:rsid w:val="00AE10CC"/>
    <w:rsid w:val="00BE1922"/>
    <w:rsid w:val="00BF5D24"/>
    <w:rsid w:val="00BF692A"/>
    <w:rsid w:val="00C045CE"/>
    <w:rsid w:val="00C359CB"/>
    <w:rsid w:val="00C45BB6"/>
    <w:rsid w:val="00C64A99"/>
    <w:rsid w:val="00CC57D7"/>
    <w:rsid w:val="00CF6B3B"/>
    <w:rsid w:val="00D04B41"/>
    <w:rsid w:val="00D07DD5"/>
    <w:rsid w:val="00DD0A6B"/>
    <w:rsid w:val="00DE742F"/>
    <w:rsid w:val="00EF1739"/>
    <w:rsid w:val="00EF1F06"/>
    <w:rsid w:val="00F4570C"/>
    <w:rsid w:val="00F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7FEC6"/>
  <w15:docId w15:val="{01782E2F-F8F7-46D0-8609-5447CFA9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50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B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2DF6"/>
  </w:style>
  <w:style w:type="paragraph" w:styleId="Footer">
    <w:name w:val="footer"/>
    <w:basedOn w:val="Normal"/>
    <w:link w:val="FooterChar"/>
    <w:uiPriority w:val="99"/>
    <w:semiHidden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2DF6"/>
  </w:style>
  <w:style w:type="paragraph" w:styleId="BalloonText">
    <w:name w:val="Balloon Text"/>
    <w:basedOn w:val="Normal"/>
    <w:link w:val="BalloonTextChar"/>
    <w:uiPriority w:val="99"/>
    <w:semiHidden/>
    <w:unhideWhenUsed/>
    <w:rsid w:val="0015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E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cholarships.huji.ac.il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29C82AE9-2151-4ACC-B5E4-5E3CC311135E}"/>
</file>

<file path=customXml/itemProps2.xml><?xml version="1.0" encoding="utf-8"?>
<ds:datastoreItem xmlns:ds="http://schemas.openxmlformats.org/officeDocument/2006/customXml" ds:itemID="{315A0431-5685-4DE4-A658-8DDC70D86AF1}"/>
</file>

<file path=customXml/itemProps3.xml><?xml version="1.0" encoding="utf-8"?>
<ds:datastoreItem xmlns:ds="http://schemas.openxmlformats.org/officeDocument/2006/customXml" ds:itemID="{326B3E6E-9874-4454-A70F-E886CDDB2D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ornak</dc:creator>
  <cp:lastModifiedBy>amosg</cp:lastModifiedBy>
  <cp:revision>6</cp:revision>
  <cp:lastPrinted>2023-02-05T19:53:00Z</cp:lastPrinted>
  <dcterms:created xsi:type="dcterms:W3CDTF">2023-02-05T18:51:00Z</dcterms:created>
  <dcterms:modified xsi:type="dcterms:W3CDTF">2023-02-06T22:18:00Z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