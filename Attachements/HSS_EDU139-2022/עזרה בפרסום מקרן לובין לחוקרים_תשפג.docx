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b/>
          <w:bCs/>
          <w:rtl/>
        </w:rPr>
        <w:t xml:space="preserve">עזרה בפרסום מקרן </w:t>
      </w:r>
      <w:proofErr w:type="spellStart"/>
      <w:r w:rsidRPr="00562474">
        <w:rPr>
          <w:rFonts w:hint="cs"/>
          <w:b/>
          <w:bCs/>
          <w:rtl/>
        </w:rPr>
        <w:t>לובין</w:t>
      </w:r>
      <w:proofErr w:type="spellEnd"/>
      <w:r w:rsidRPr="00562474">
        <w:rPr>
          <w:rFonts w:hint="cs"/>
          <w:b/>
          <w:bCs/>
          <w:rtl/>
        </w:rPr>
        <w:t xml:space="preserve"> לשנת תשפ"</w:t>
      </w:r>
      <w:del w:id="0" w:author="Saskia De Haan" w:date="2022-10-03T15:51:00Z">
        <w:r w:rsidRPr="00562474" w:rsidDel="00562474">
          <w:rPr>
            <w:rFonts w:hint="cs"/>
            <w:b/>
            <w:bCs/>
            <w:rtl/>
          </w:rPr>
          <w:delText>ב</w:delText>
        </w:r>
      </w:del>
      <w:ins w:id="1" w:author="Saskia De Haan" w:date="2022-10-03T15:51:00Z">
        <w:r>
          <w:rPr>
            <w:rFonts w:hint="cs"/>
            <w:b/>
            <w:bCs/>
            <w:rtl/>
          </w:rPr>
          <w:t>ג</w:t>
        </w:r>
      </w:ins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b/>
          <w:bCs/>
        </w:rPr>
        <w:t> </w:t>
      </w:r>
    </w:p>
    <w:p w:rsidR="00562474" w:rsidRPr="00562474" w:rsidRDefault="00562474" w:rsidP="00562474">
      <w:pPr>
        <w:bidi/>
      </w:pPr>
      <w:r w:rsidRPr="00562474">
        <w:rPr>
          <w:rFonts w:hint="cs"/>
          <w:rtl/>
        </w:rPr>
        <w:t xml:space="preserve">הנכם מוזמנים להגיש בקשה לעזרה בפרסום ספר מטעם קרן </w:t>
      </w:r>
      <w:proofErr w:type="spellStart"/>
      <w:r w:rsidRPr="00562474">
        <w:rPr>
          <w:rFonts w:hint="cs"/>
          <w:rtl/>
        </w:rPr>
        <w:t>לובין</w:t>
      </w:r>
      <w:proofErr w:type="spellEnd"/>
      <w:r w:rsidRPr="00562474">
        <w:rPr>
          <w:rFonts w:hint="cs"/>
          <w:rtl/>
        </w:rPr>
        <w:t xml:space="preserve"> לשנה"ל תשפ"</w:t>
      </w:r>
      <w:ins w:id="2" w:author="Saskia De Haan" w:date="2022-10-03T15:52:00Z">
        <w:r>
          <w:rPr>
            <w:rFonts w:hint="cs"/>
            <w:rtl/>
          </w:rPr>
          <w:t>ג</w:t>
        </w:r>
      </w:ins>
      <w:del w:id="3" w:author="Saskia De Haan" w:date="2022-10-03T15:52:00Z">
        <w:r w:rsidRPr="00562474" w:rsidDel="00562474">
          <w:rPr>
            <w:rFonts w:hint="cs"/>
            <w:rtl/>
          </w:rPr>
          <w:delText>ב</w:delText>
        </w:r>
      </w:del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rtl/>
        </w:rPr>
        <w:t xml:space="preserve">המועד האחרון להגשת מועמדות: </w:t>
      </w:r>
      <w:del w:id="4" w:author="Saskia De Haan" w:date="2022-10-03T15:52:00Z">
        <w:r w:rsidRPr="00562474" w:rsidDel="00562474">
          <w:rPr>
            <w:rFonts w:hint="cs"/>
            <w:rtl/>
          </w:rPr>
          <w:delText>8 בדצמבר 2021</w:delText>
        </w:r>
      </w:del>
      <w:ins w:id="5" w:author="Saskia De Haan" w:date="2022-10-03T15:52:00Z">
        <w:r>
          <w:rPr>
            <w:rFonts w:hint="cs"/>
            <w:rtl/>
          </w:rPr>
          <w:t>16 בדצמבר 2022</w:t>
        </w:r>
      </w:ins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b/>
          <w:bCs/>
          <w:rtl/>
        </w:rPr>
        <w:t>הליך הגשת מועמדות</w:t>
      </w:r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b/>
          <w:bCs/>
          <w:rtl/>
        </w:rPr>
        <w:t>א. יש למלא את</w:t>
      </w:r>
      <w:r w:rsidRPr="00562474">
        <w:rPr>
          <w:rFonts w:hint="cs"/>
          <w:b/>
          <w:bCs/>
        </w:rPr>
        <w:t> </w:t>
      </w:r>
      <w:hyperlink r:id="rId5" w:history="1">
        <w:r w:rsidRPr="00562474">
          <w:rPr>
            <w:rStyle w:val="Hyperlink"/>
            <w:rFonts w:hint="cs"/>
            <w:b/>
            <w:bCs/>
            <w:rtl/>
          </w:rPr>
          <w:t>טופס הפרטים האישיים המקוון</w:t>
        </w:r>
      </w:hyperlink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b/>
          <w:bCs/>
        </w:rPr>
        <w:t> </w:t>
      </w:r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b/>
          <w:bCs/>
          <w:rtl/>
        </w:rPr>
        <w:t>ב. להעלות את המסמכים הבאים לתיקיית העלאת מסמכים אישית לפי</w:t>
      </w:r>
      <w:r w:rsidRPr="00562474">
        <w:rPr>
          <w:rFonts w:hint="cs"/>
          <w:b/>
          <w:bCs/>
        </w:rPr>
        <w:t> </w:t>
      </w:r>
      <w:hyperlink r:id="rId6" w:tgtFrame="_blank" w:history="1">
        <w:r w:rsidRPr="00562474">
          <w:rPr>
            <w:rStyle w:val="Hyperlink"/>
            <w:rFonts w:hint="cs"/>
            <w:b/>
            <w:bCs/>
            <w:rtl/>
          </w:rPr>
          <w:t>ההוראות המופיעות כאן</w:t>
        </w:r>
      </w:hyperlink>
    </w:p>
    <w:p w:rsidR="00562474" w:rsidRPr="00562474" w:rsidRDefault="00562474" w:rsidP="00562474">
      <w:pPr>
        <w:numPr>
          <w:ilvl w:val="0"/>
          <w:numId w:val="2"/>
        </w:numPr>
        <w:bidi/>
      </w:pPr>
      <w:r w:rsidRPr="00562474">
        <w:rPr>
          <w:rFonts w:hint="cs"/>
          <w:rtl/>
        </w:rPr>
        <w:t>מכתב פנייה לקרן המלגות</w:t>
      </w:r>
    </w:p>
    <w:p w:rsidR="00562474" w:rsidRPr="00562474" w:rsidRDefault="00562474" w:rsidP="00562474">
      <w:pPr>
        <w:numPr>
          <w:ilvl w:val="0"/>
          <w:numId w:val="2"/>
        </w:numPr>
        <w:bidi/>
      </w:pPr>
      <w:r w:rsidRPr="00562474">
        <w:rPr>
          <w:rFonts w:hint="cs"/>
          <w:rtl/>
        </w:rPr>
        <w:t>תיאור קצר של הספר ותכנו</w:t>
      </w:r>
    </w:p>
    <w:p w:rsidR="00562474" w:rsidRPr="00562474" w:rsidRDefault="00562474" w:rsidP="00562474">
      <w:pPr>
        <w:numPr>
          <w:ilvl w:val="0"/>
          <w:numId w:val="2"/>
        </w:numPr>
        <w:bidi/>
      </w:pPr>
      <w:r w:rsidRPr="00562474">
        <w:rPr>
          <w:rFonts w:hint="cs"/>
          <w:rtl/>
        </w:rPr>
        <w:t>פירוט העלויות הנדרשות</w:t>
      </w:r>
    </w:p>
    <w:p w:rsidR="00562474" w:rsidRPr="00562474" w:rsidRDefault="00562474" w:rsidP="00562474">
      <w:pPr>
        <w:numPr>
          <w:ilvl w:val="0"/>
          <w:numId w:val="2"/>
        </w:numPr>
        <w:bidi/>
      </w:pPr>
      <w:r w:rsidRPr="00562474">
        <w:rPr>
          <w:rFonts w:hint="cs"/>
          <w:rtl/>
        </w:rPr>
        <w:t>חוזה עם הוצאת הספרים או מכתב הסכמה לפרסום</w:t>
      </w:r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rFonts w:hint="cs"/>
          <w:b/>
          <w:bCs/>
          <w:rtl/>
        </w:rPr>
        <w:t>ג. לסיום התהליך יש לגשת לדף</w:t>
      </w:r>
      <w:r w:rsidRPr="00562474">
        <w:rPr>
          <w:rFonts w:hint="cs"/>
          <w:b/>
          <w:bCs/>
        </w:rPr>
        <w:t xml:space="preserve"> '</w:t>
      </w:r>
      <w:hyperlink r:id="rId7" w:history="1">
        <w:r w:rsidRPr="00562474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562474">
        <w:rPr>
          <w:rFonts w:hint="cs"/>
          <w:b/>
          <w:bCs/>
        </w:rPr>
        <w:t xml:space="preserve">' </w:t>
      </w:r>
      <w:r w:rsidRPr="00562474">
        <w:rPr>
          <w:rFonts w:hint="cs"/>
          <w:b/>
          <w:bCs/>
          <w:rtl/>
        </w:rPr>
        <w:t>ולפעול לפי ההנחיות</w:t>
      </w:r>
    </w:p>
    <w:p w:rsidR="00562474" w:rsidRPr="00562474" w:rsidRDefault="00562474" w:rsidP="00562474">
      <w:pPr>
        <w:bidi/>
        <w:rPr>
          <w:b/>
          <w:bCs/>
        </w:rPr>
      </w:pPr>
      <w:r w:rsidRPr="00562474">
        <w:rPr>
          <w:b/>
          <w:bCs/>
        </w:rPr>
        <w:t> </w:t>
      </w:r>
    </w:p>
    <w:p w:rsidR="00562474" w:rsidRPr="00562474" w:rsidRDefault="00562474" w:rsidP="00562474">
      <w:pPr>
        <w:bidi/>
      </w:pPr>
      <w:r w:rsidRPr="00562474">
        <w:rPr>
          <w:rFonts w:hint="cs"/>
          <w:rtl/>
        </w:rPr>
        <w:t>תטופלנה רק פניות של מועמדים העונים על הקריטריונים המפורטים לעיל ואשר הגישו את כל המסמכים הנדרשים</w:t>
      </w:r>
    </w:p>
    <w:p w:rsidR="001D0E29" w:rsidRPr="00562474" w:rsidRDefault="00355E40" w:rsidP="006A5583">
      <w:pPr>
        <w:bidi/>
        <w:rPr>
          <w:rtl/>
        </w:rPr>
      </w:pPr>
    </w:p>
    <w:p w:rsidR="00877786" w:rsidRDefault="00877786" w:rsidP="00877786">
      <w:pPr>
        <w:bidi/>
        <w:rPr>
          <w:rtl/>
        </w:rPr>
      </w:pPr>
    </w:p>
    <w:p w:rsidR="00877786" w:rsidRPr="00877786" w:rsidRDefault="00877786" w:rsidP="00877786">
      <w:pPr>
        <w:bidi/>
        <w:rPr>
          <w:rFonts w:cs="Arial"/>
          <w:b/>
          <w:bCs/>
          <w:u w:val="single"/>
          <w:rtl/>
        </w:rPr>
      </w:pPr>
      <w:r w:rsidRPr="00877786">
        <w:rPr>
          <w:rFonts w:cs="Arial"/>
          <w:b/>
          <w:bCs/>
          <w:u w:val="single"/>
          <w:rtl/>
        </w:rPr>
        <w:t>בטופס הבקשה המקוון אני מבקשת לשנות את הפרטים הבאים</w:t>
      </w:r>
      <w:r w:rsidRPr="00877786">
        <w:rPr>
          <w:rFonts w:cs="Arial" w:hint="cs"/>
          <w:b/>
          <w:bCs/>
          <w:u w:val="single"/>
          <w:rtl/>
        </w:rPr>
        <w:t>:</w:t>
      </w:r>
    </w:p>
    <w:p w:rsidR="00877786" w:rsidRDefault="00877786" w:rsidP="00877786">
      <w:pPr>
        <w:bidi/>
        <w:rPr>
          <w:b/>
          <w:bCs/>
          <w:rtl/>
        </w:rPr>
      </w:pPr>
      <w:r w:rsidRPr="00877786">
        <w:rPr>
          <w:b/>
          <w:bCs/>
          <w:rtl/>
        </w:rPr>
        <w:t>פרטי התקשרות</w:t>
      </w:r>
      <w:r w:rsidRPr="00877786">
        <w:rPr>
          <w:b/>
          <w:bCs/>
        </w:rPr>
        <w:t>:</w:t>
      </w:r>
    </w:p>
    <w:p w:rsidR="00877786" w:rsidRPr="00355E40" w:rsidRDefault="00877786" w:rsidP="00355E40">
      <w:pPr>
        <w:bidi/>
      </w:pPr>
      <w:r w:rsidRPr="00877786">
        <w:rPr>
          <w:rFonts w:hint="cs"/>
          <w:rtl/>
        </w:rPr>
        <w:t>ניתן להוריד מספר טלפון בבית ובמשרד</w:t>
      </w:r>
      <w:bookmarkStart w:id="6" w:name="_GoBack"/>
      <w:bookmarkEnd w:id="6"/>
    </w:p>
    <w:sectPr w:rsidR="00877786" w:rsidRPr="0035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5971"/>
    <w:multiLevelType w:val="multilevel"/>
    <w:tmpl w:val="F41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3A31"/>
    <w:multiLevelType w:val="multilevel"/>
    <w:tmpl w:val="55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83"/>
    <w:rsid w:val="00355E40"/>
    <w:rsid w:val="003F6408"/>
    <w:rsid w:val="004C0665"/>
    <w:rsid w:val="00562474"/>
    <w:rsid w:val="006A5583"/>
    <w:rsid w:val="00877786"/>
    <w:rsid w:val="00BA461E"/>
    <w:rsid w:val="00C97FB1"/>
    <w:rsid w:val="00CE4E3C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7E5B"/>
  <w15:chartTrackingRefBased/>
  <w15:docId w15:val="{5D64638D-B04F-4148-B7E7-FDE8A449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6A55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33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40">
              <w:marLeft w:val="0"/>
              <w:marRight w:val="0"/>
              <w:marTop w:val="24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813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814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512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25-2021/Pages/SubmissionStatus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Pages/InstructionsHe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scholarships2.ekmd.huji.ac.il/home/Education/EDU125-2021/Pages/Form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065B13F-21D0-4CB6-BBA0-C775ECA549E9}"/>
</file>

<file path=customXml/itemProps2.xml><?xml version="1.0" encoding="utf-8"?>
<ds:datastoreItem xmlns:ds="http://schemas.openxmlformats.org/officeDocument/2006/customXml" ds:itemID="{FE4CB7C5-9CA4-4869-B4A7-995BF591472A}"/>
</file>

<file path=customXml/itemProps3.xml><?xml version="1.0" encoding="utf-8"?>
<ds:datastoreItem xmlns:ds="http://schemas.openxmlformats.org/officeDocument/2006/customXml" ds:itemID="{C9C85A02-EC7F-40FD-9F70-F85B7F85C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3</cp:revision>
  <dcterms:created xsi:type="dcterms:W3CDTF">2022-10-03T12:51:00Z</dcterms:created>
  <dcterms:modified xsi:type="dcterms:W3CDTF">2022-10-03T13:03:00Z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