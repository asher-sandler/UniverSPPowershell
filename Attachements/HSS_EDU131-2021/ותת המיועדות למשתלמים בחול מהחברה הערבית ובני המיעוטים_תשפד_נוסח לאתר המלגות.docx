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73" w:rsidRPr="00661173" w:rsidRDefault="00661173" w:rsidP="00661173">
      <w:pPr>
        <w:bidi/>
      </w:pPr>
      <w:r w:rsidRPr="00661173">
        <w:rPr>
          <w:rtl/>
        </w:rPr>
        <w:t>מלגות ות"ת לבתר-דוקטורנטים בני החברה הערבית - תשפ"</w:t>
      </w:r>
      <w:del w:id="0" w:author="Saskia De Haan" w:date="2023-01-18T15:05:00Z">
        <w:r w:rsidRPr="00661173" w:rsidDel="00661173">
          <w:rPr>
            <w:rtl/>
          </w:rPr>
          <w:delText>ג</w:delText>
        </w:r>
      </w:del>
      <w:ins w:id="1" w:author="Saskia De Haan" w:date="2023-01-18T15:05:00Z">
        <w:r>
          <w:rPr>
            <w:rFonts w:hint="cs"/>
            <w:rtl/>
          </w:rPr>
          <w:t>ד</w:t>
        </w:r>
      </w:ins>
    </w:p>
    <w:p w:rsidR="00661173" w:rsidRPr="00661173" w:rsidRDefault="00661173" w:rsidP="00661173">
      <w:pPr>
        <w:bidi/>
      </w:pPr>
      <w:r w:rsidRPr="00661173">
        <w:t> </w:t>
      </w:r>
    </w:p>
    <w:p w:rsidR="00661173" w:rsidRPr="00661173" w:rsidRDefault="00661173" w:rsidP="00661173">
      <w:pPr>
        <w:bidi/>
      </w:pPr>
      <w:r w:rsidRPr="00661173">
        <w:rPr>
          <w:rtl/>
        </w:rPr>
        <w:t>אנו שמחים להודיע על פתיחת מחזור חדש של תכנית מלגות ות"ת המיועדות למשתלמים בחו"ל מהחברה הערבית ובני המיעוטים, שהתקבלו/יתקבלו לפוסט-דוקטורט החל משנת הלימודים תשפ"</w:t>
      </w:r>
      <w:del w:id="2" w:author="Saskia De Haan" w:date="2023-01-18T15:06:00Z">
        <w:r w:rsidRPr="00661173" w:rsidDel="00661173">
          <w:rPr>
            <w:rtl/>
          </w:rPr>
          <w:delText>ג</w:delText>
        </w:r>
        <w:r w:rsidDel="00661173">
          <w:rPr>
            <w:rFonts w:hint="cs"/>
            <w:rtl/>
          </w:rPr>
          <w:delText xml:space="preserve"> </w:delText>
        </w:r>
      </w:del>
      <w:ins w:id="3" w:author="Saskia De Haan" w:date="2023-01-18T15:06:00Z">
        <w:r>
          <w:rPr>
            <w:rFonts w:hint="cs"/>
            <w:rtl/>
          </w:rPr>
          <w:t>ד</w:t>
        </w:r>
        <w:r>
          <w:rPr>
            <w:rFonts w:hint="cs"/>
            <w:rtl/>
          </w:rPr>
          <w:t xml:space="preserve"> </w:t>
        </w:r>
      </w:ins>
      <w:del w:id="4" w:author="Saskia De Haan" w:date="2023-01-18T15:07:00Z">
        <w:r w:rsidDel="00661173">
          <w:delText>(2022-2023)</w:delText>
        </w:r>
      </w:del>
      <w:ins w:id="5" w:author="Saskia De Haan" w:date="2023-01-18T15:07:00Z">
        <w:r>
          <w:rPr>
            <w:rFonts w:hint="cs"/>
            <w:rtl/>
          </w:rPr>
          <w:t>(2023-2024)</w:t>
        </w:r>
      </w:ins>
      <w:r>
        <w:rPr>
          <w:rFonts w:hint="cs"/>
          <w:rtl/>
        </w:rPr>
        <w:t>.</w:t>
      </w:r>
    </w:p>
    <w:p w:rsidR="00661173" w:rsidRPr="00661173" w:rsidRDefault="00661173" w:rsidP="00661173">
      <w:pPr>
        <w:bidi/>
      </w:pPr>
      <w:r w:rsidRPr="00661173">
        <w:rPr>
          <w:rtl/>
        </w:rPr>
        <w:t xml:space="preserve">רשאים להגיש מועמדות כל אלה </w:t>
      </w:r>
      <w:ins w:id="6" w:author="Saskia De Haan" w:date="2023-01-18T15:11:00Z">
        <w:r w:rsidRPr="00661173">
          <w:rPr>
            <w:rFonts w:cs="Arial"/>
            <w:rtl/>
          </w:rPr>
          <w:t>שביום היציאה להשתלמות לא חלפו למעלה מחמש שנים ממועד זכאות קבלת התואר השלישי שלהם (חופשות לידה לא יכללו במניין השנים)</w:t>
        </w:r>
        <w:r w:rsidRPr="00661173">
          <w:rPr>
            <w:rtl/>
          </w:rPr>
          <w:t xml:space="preserve"> </w:t>
        </w:r>
        <w:r w:rsidRPr="00661173">
          <w:rPr>
            <w:rFonts w:cs="Arial"/>
            <w:rtl/>
          </w:rPr>
          <w:t>, התקבלו לפוסט-</w:t>
        </w:r>
        <w:proofErr w:type="spellStart"/>
        <w:r w:rsidRPr="00661173">
          <w:rPr>
            <w:rFonts w:cs="Arial"/>
            <w:rtl/>
          </w:rPr>
          <w:t>דוקטוראט</w:t>
        </w:r>
        <w:proofErr w:type="spellEnd"/>
        <w:r w:rsidRPr="00661173">
          <w:rPr>
            <w:rFonts w:cs="Arial"/>
            <w:rtl/>
          </w:rPr>
          <w:t xml:space="preserve"> (או יתקבלו עד לתחילת שנת הלימודים תשפ"ג)</w:t>
        </w:r>
        <w:r>
          <w:rPr>
            <w:rFonts w:cs="Arial" w:hint="cs"/>
            <w:rtl/>
          </w:rPr>
          <w:t>.</w:t>
        </w:r>
      </w:ins>
      <w:del w:id="7" w:author="Saskia De Haan" w:date="2023-01-18T15:11:00Z">
        <w:r w:rsidRPr="00661173" w:rsidDel="00661173">
          <w:rPr>
            <w:rtl/>
          </w:rPr>
          <w:delText>שקיבלו תואר דוקטור בארבע שנים האחרונות</w:delText>
        </w:r>
        <w:r w:rsidRPr="00661173" w:rsidDel="00661173">
          <w:delText xml:space="preserve"> (</w:delText>
        </w:r>
        <w:r w:rsidRPr="00661173" w:rsidDel="00661173">
          <w:rPr>
            <w:rtl/>
          </w:rPr>
          <w:delText>כלומר קיבלו את התואר</w:delText>
        </w:r>
        <w:r w:rsidRPr="00661173" w:rsidDel="00661173">
          <w:delText xml:space="preserve"> PhD </w:delText>
        </w:r>
        <w:r w:rsidRPr="00661173" w:rsidDel="00661173">
          <w:rPr>
            <w:rtl/>
          </w:rPr>
          <w:delText>אחרי 1 באוקטובר 2018</w:delText>
        </w:r>
        <w:r w:rsidRPr="00661173" w:rsidDel="00661173">
          <w:delText xml:space="preserve">), </w:delText>
        </w:r>
        <w:r w:rsidRPr="00661173" w:rsidDel="00661173">
          <w:rPr>
            <w:rtl/>
          </w:rPr>
          <w:delText>התקבלו לפוסט-דוקטוראט (או יתקבלו עד לתחילת שנת הלימודים תשפ"ג) באחת האוניברסיטאות המובילות בעולם</w:delText>
        </w:r>
        <w:r w:rsidRPr="00661173" w:rsidDel="00661173">
          <w:delText> </w:delText>
        </w:r>
        <w:r w:rsidRPr="00661173" w:rsidDel="00661173">
          <w:rPr>
            <w:b/>
            <w:bCs/>
            <w:rtl/>
          </w:rPr>
          <w:delText>ומתכוונים לנסוע לתקופה של שנתיים לפחות</w:delText>
        </w:r>
        <w:r w:rsidRPr="00661173" w:rsidDel="00661173">
          <w:delText>.</w:delText>
        </w:r>
      </w:del>
    </w:p>
    <w:p w:rsidR="00661173" w:rsidRPr="00661173" w:rsidRDefault="00661173" w:rsidP="00661173">
      <w:pPr>
        <w:bidi/>
      </w:pPr>
      <w:hyperlink r:id="rId5" w:tgtFrame="_blank" w:history="1">
        <w:r w:rsidRPr="00661173">
          <w:rPr>
            <w:rStyle w:val="Hyperlink"/>
            <w:rtl/>
          </w:rPr>
          <w:t>קראו בעיון את התקנון וודאו שהנכם עומדים בקריטריונים</w:t>
        </w:r>
      </w:hyperlink>
      <w:r w:rsidRPr="00661173">
        <w:t>.</w:t>
      </w:r>
      <w:ins w:id="8" w:author="Saskia De Haan" w:date="2023-01-18T15:12:00Z">
        <w:r>
          <w:rPr>
            <w:rFonts w:hint="cs"/>
            <w:rtl/>
          </w:rPr>
          <w:t xml:space="preserve"> </w:t>
        </w:r>
        <w:r w:rsidRPr="00661173">
          <w:rPr>
            <w:rFonts w:hint="cs"/>
            <w:i/>
            <w:iCs/>
            <w:rtl/>
            <w:rPrChange w:id="9" w:author="Saskia De Haan" w:date="2023-01-18T15:12:00Z">
              <w:rPr>
                <w:rFonts w:hint="cs"/>
                <w:rtl/>
              </w:rPr>
            </w:rPrChange>
          </w:rPr>
          <w:t>(יש להחליף את הקישור לתקנון המעודכן)</w:t>
        </w:r>
      </w:ins>
    </w:p>
    <w:p w:rsidR="00661173" w:rsidRPr="00661173" w:rsidRDefault="00661173" w:rsidP="00661173">
      <w:pPr>
        <w:bidi/>
      </w:pPr>
      <w:r w:rsidRPr="00661173">
        <w:t> </w:t>
      </w:r>
    </w:p>
    <w:p w:rsidR="00661173" w:rsidRPr="00661173" w:rsidRDefault="00661173" w:rsidP="00661173">
      <w:pPr>
        <w:bidi/>
      </w:pPr>
      <w:r w:rsidRPr="00661173">
        <w:rPr>
          <w:rtl/>
        </w:rPr>
        <w:t xml:space="preserve">המלגה בגובה 36,000$/לשנה ותינתן לשנתיים. </w:t>
      </w:r>
      <w:ins w:id="10" w:author="Saskia De Haan" w:date="2023-01-18T15:13:00Z">
        <w:r w:rsidRPr="00661173">
          <w:rPr>
            <w:rtl/>
          </w:rPr>
          <w:t>עבור השנה השנייה רק לאחר אישור ות"ת על דו"ח התקדמות במחקר בשנה הראשונה למלגה.</w:t>
        </w:r>
      </w:ins>
      <w:del w:id="11" w:author="Saskia De Haan" w:date="2023-01-18T15:13:00Z">
        <w:r w:rsidRPr="00661173" w:rsidDel="00661173">
          <w:rPr>
            <w:rtl/>
          </w:rPr>
          <w:delText>עבור השנה השנייה רק לאחר אישור ות"ת על דו"ח התקדמות במחקר בשנה הראשונה למחקר</w:delText>
        </w:r>
        <w:r w:rsidRPr="00661173" w:rsidDel="00661173">
          <w:delText>.</w:delText>
        </w:r>
      </w:del>
    </w:p>
    <w:p w:rsidR="00661173" w:rsidRPr="00661173" w:rsidRDefault="00661173" w:rsidP="00661173">
      <w:pPr>
        <w:bidi/>
        <w:rPr>
          <w:u w:val="single"/>
        </w:rPr>
      </w:pPr>
      <w:r w:rsidRPr="00661173">
        <w:rPr>
          <w:rFonts w:hint="cs"/>
          <w:u w:val="single"/>
          <w:rtl/>
        </w:rPr>
        <w:t>הערות חשובות:</w:t>
      </w:r>
    </w:p>
    <w:p w:rsidR="00661173" w:rsidRPr="00661173" w:rsidRDefault="00661173" w:rsidP="00661173">
      <w:pPr>
        <w:numPr>
          <w:ilvl w:val="0"/>
          <w:numId w:val="1"/>
        </w:numPr>
        <w:bidi/>
      </w:pPr>
      <w:r w:rsidRPr="00661173">
        <w:rPr>
          <w:rtl/>
        </w:rPr>
        <w:t xml:space="preserve">לפי בירורים שנעשו </w:t>
      </w:r>
      <w:proofErr w:type="spellStart"/>
      <w:r w:rsidRPr="00661173">
        <w:rPr>
          <w:rtl/>
        </w:rPr>
        <w:t>בות"ת</w:t>
      </w:r>
      <w:proofErr w:type="spellEnd"/>
      <w:r w:rsidRPr="00661173">
        <w:rPr>
          <w:rtl/>
        </w:rPr>
        <w:t>, למרות הכתוב בתקנון, הגשת המועמדות</w:t>
      </w:r>
      <w:r w:rsidRPr="00661173">
        <w:t> </w:t>
      </w:r>
      <w:r w:rsidRPr="00661173">
        <w:rPr>
          <w:b/>
          <w:bCs/>
          <w:rtl/>
        </w:rPr>
        <w:t>אינה </w:t>
      </w:r>
      <w:r w:rsidRPr="00661173">
        <w:rPr>
          <w:rtl/>
        </w:rPr>
        <w:t>מותנית בזכייה במלגה אחרת בעת (או עד ל-) הגשת המועמדות. הענקת המלגה במקרה של זכייה מותנית בקיום מימון נוסף שיכול להגיע מזכיות במלגות אחרות או ממימון מוסד המארח</w:t>
      </w:r>
      <w:r w:rsidRPr="00661173">
        <w:t>.</w:t>
      </w:r>
    </w:p>
    <w:p w:rsidR="00661173" w:rsidRPr="00661173" w:rsidRDefault="00661173" w:rsidP="00661173">
      <w:pPr>
        <w:numPr>
          <w:ilvl w:val="0"/>
          <w:numId w:val="1"/>
        </w:numPr>
        <w:bidi/>
      </w:pPr>
      <w:r w:rsidRPr="00661173">
        <w:rPr>
          <w:rtl/>
        </w:rPr>
        <w:t>רשאים להגיש מועמדות גם תלמידים שזכו כבר במלגת ות"ת במהלך הלימודים באוניברסיטה העברית בתארים קודמים</w:t>
      </w:r>
      <w:r w:rsidRPr="00661173">
        <w:t>.</w:t>
      </w:r>
    </w:p>
    <w:p w:rsidR="00661173" w:rsidRPr="00661173" w:rsidRDefault="00661173" w:rsidP="00661173">
      <w:pPr>
        <w:numPr>
          <w:ilvl w:val="0"/>
          <w:numId w:val="1"/>
        </w:numPr>
        <w:bidi/>
      </w:pPr>
      <w:r w:rsidRPr="00661173">
        <w:rPr>
          <w:rtl/>
        </w:rPr>
        <w:t xml:space="preserve">יש להתייחס רק למועד אחרון להגשה בביה"ס לחינוך של המועמד, ואין להתייחס למועד להגשה הרשום בתקנון שמיועד אך ורק להגשות האוניברסיטה </w:t>
      </w:r>
      <w:proofErr w:type="spellStart"/>
      <w:r w:rsidRPr="00661173">
        <w:rPr>
          <w:rtl/>
        </w:rPr>
        <w:t>לות"ת</w:t>
      </w:r>
      <w:proofErr w:type="spellEnd"/>
      <w:r w:rsidRPr="00661173">
        <w:t>.</w:t>
      </w:r>
    </w:p>
    <w:p w:rsidR="00661173" w:rsidRPr="00661173" w:rsidRDefault="00661173" w:rsidP="00661173">
      <w:pPr>
        <w:bidi/>
      </w:pPr>
    </w:p>
    <w:p w:rsidR="00661173" w:rsidRPr="00661173" w:rsidRDefault="00661173" w:rsidP="00661173">
      <w:pPr>
        <w:bidi/>
        <w:rPr>
          <w:u w:val="single"/>
        </w:rPr>
      </w:pPr>
      <w:r w:rsidRPr="00661173">
        <w:rPr>
          <w:rFonts w:hint="cs"/>
          <w:b/>
          <w:bCs/>
          <w:u w:val="single"/>
          <w:rtl/>
        </w:rPr>
        <w:t>מועד אחרון להגשת המועמדות </w:t>
      </w:r>
      <w:del w:id="12" w:author="Saskia De Haan" w:date="2023-01-18T15:13:00Z">
        <w:r w:rsidRPr="00661173" w:rsidDel="00661173">
          <w:rPr>
            <w:rFonts w:hint="cs"/>
            <w:b/>
            <w:bCs/>
            <w:u w:val="single"/>
            <w:rtl/>
          </w:rPr>
          <w:delText>22 בפברואר 2022</w:delText>
        </w:r>
      </w:del>
      <w:ins w:id="13" w:author="Saskia De Haan" w:date="2023-01-18T15:13:00Z">
        <w:r>
          <w:rPr>
            <w:rFonts w:hint="cs"/>
            <w:b/>
            <w:bCs/>
            <w:u w:val="single"/>
            <w:rtl/>
          </w:rPr>
          <w:t>5 במרץ 2023</w:t>
        </w:r>
      </w:ins>
    </w:p>
    <w:p w:rsidR="00661173" w:rsidRPr="00661173" w:rsidRDefault="00661173" w:rsidP="00661173">
      <w:pPr>
        <w:bidi/>
      </w:pPr>
      <w:r w:rsidRPr="00661173">
        <w:t> </w:t>
      </w:r>
    </w:p>
    <w:p w:rsidR="00661173" w:rsidRPr="00661173" w:rsidRDefault="00661173" w:rsidP="00661173">
      <w:pPr>
        <w:bidi/>
        <w:rPr>
          <w:u w:val="single"/>
        </w:rPr>
      </w:pPr>
      <w:r w:rsidRPr="00661173">
        <w:rPr>
          <w:u w:val="single"/>
          <w:rtl/>
        </w:rPr>
        <w:t>הליך הגשת בקשה</w:t>
      </w:r>
    </w:p>
    <w:p w:rsidR="00661173" w:rsidRPr="00661173" w:rsidRDefault="00661173" w:rsidP="00661173">
      <w:pPr>
        <w:bidi/>
      </w:pPr>
      <w:r w:rsidRPr="00661173">
        <w:rPr>
          <w:b/>
          <w:bCs/>
          <w:rtl/>
        </w:rPr>
        <w:t>א. יש למלא את </w:t>
      </w:r>
      <w:hyperlink r:id="rId6" w:history="1">
        <w:r w:rsidRPr="00661173">
          <w:rPr>
            <w:rStyle w:val="Hyperlink"/>
            <w:b/>
            <w:bCs/>
            <w:rtl/>
          </w:rPr>
          <w:t>טופס הבקשה המקוון</w:t>
        </w:r>
      </w:hyperlink>
    </w:p>
    <w:p w:rsidR="00661173" w:rsidRPr="00661173" w:rsidRDefault="00661173" w:rsidP="00661173">
      <w:pPr>
        <w:bidi/>
      </w:pPr>
      <w:r w:rsidRPr="00661173">
        <w:rPr>
          <w:b/>
          <w:bCs/>
          <w:rtl/>
        </w:rPr>
        <w:t>ב. להעלות את המסמכים הבאים באמצעות</w:t>
      </w:r>
      <w:r w:rsidRPr="00661173">
        <w:rPr>
          <w:b/>
          <w:bCs/>
        </w:rPr>
        <w:t xml:space="preserve">  </w:t>
      </w:r>
      <w:hyperlink r:id="rId7" w:history="1">
        <w:r w:rsidRPr="00661173">
          <w:rPr>
            <w:rStyle w:val="Hyperlink"/>
            <w:b/>
            <w:bCs/>
            <w:rtl/>
          </w:rPr>
          <w:t>דף העלאת המסמכים</w:t>
        </w:r>
      </w:hyperlink>
    </w:p>
    <w:p w:rsidR="00661173" w:rsidRPr="00661173" w:rsidRDefault="00661173" w:rsidP="00653345">
      <w:pPr>
        <w:numPr>
          <w:ilvl w:val="0"/>
          <w:numId w:val="2"/>
        </w:numPr>
        <w:bidi/>
      </w:pPr>
      <w:r w:rsidRPr="00661173">
        <w:rPr>
          <w:rtl/>
        </w:rPr>
        <w:t>טופס הגשת מועמדים ות"ת תשפ"</w:t>
      </w:r>
      <w:del w:id="14" w:author="Saskia De Haan" w:date="2023-01-18T16:01:00Z">
        <w:r w:rsidRPr="00661173" w:rsidDel="00653345">
          <w:rPr>
            <w:rtl/>
          </w:rPr>
          <w:delText>ג</w:delText>
        </w:r>
        <w:r w:rsidRPr="00661173" w:rsidDel="00653345">
          <w:delText xml:space="preserve"> </w:delText>
        </w:r>
      </w:del>
      <w:ins w:id="15" w:author="Saskia De Haan" w:date="2023-01-18T16:01:00Z">
        <w:r w:rsidR="00653345">
          <w:rPr>
            <w:rFonts w:hint="cs"/>
            <w:rtl/>
          </w:rPr>
          <w:t>ד</w:t>
        </w:r>
        <w:r w:rsidR="00653345" w:rsidRPr="00661173">
          <w:t xml:space="preserve"> </w:t>
        </w:r>
      </w:ins>
      <w:r w:rsidRPr="00661173">
        <w:t>(</w:t>
      </w:r>
      <w:hyperlink r:id="rId8" w:history="1">
        <w:r w:rsidRPr="00661173">
          <w:rPr>
            <w:rStyle w:val="Hyperlink"/>
            <w:rtl/>
          </w:rPr>
          <w:t>לחץ/י כאן להורדה</w:t>
        </w:r>
      </w:hyperlink>
      <w:r w:rsidRPr="00661173">
        <w:t>)</w:t>
      </w:r>
      <w:r w:rsidRPr="00661173">
        <w:rPr>
          <w:i/>
          <w:iCs/>
        </w:rPr>
        <w:t> </w:t>
      </w:r>
      <w:r w:rsidRPr="00661173">
        <w:t>–</w:t>
      </w:r>
      <w:ins w:id="16" w:author="Saskia De Haan" w:date="2023-01-18T15:14:00Z">
        <w:r w:rsidRPr="00B57C92">
          <w:rPr>
            <w:rFonts w:hint="cs"/>
            <w:i/>
            <w:iCs/>
            <w:rtl/>
          </w:rPr>
          <w:t>(יש להחליף את הקישור לתקנון המעודכן)</w:t>
        </w:r>
      </w:ins>
      <w:r w:rsidRPr="00661173">
        <w:t xml:space="preserve"> </w:t>
      </w:r>
      <w:r w:rsidRPr="00661173">
        <w:rPr>
          <w:rtl/>
        </w:rPr>
        <w:t>(יש למלא בהקלדה ולא בכתב יד, לחתום ולהעלות את הטופס למערכת). </w:t>
      </w:r>
      <w:del w:id="17" w:author="Saskia De Haan" w:date="2023-01-18T16:01:00Z">
        <w:r w:rsidRPr="00661173" w:rsidDel="00653345">
          <w:rPr>
            <w:rtl/>
          </w:rPr>
          <w:delText>ניתן להתעלם בשלב זה מסעיף 8 בטופס.</w:delText>
        </w:r>
      </w:del>
      <w:r w:rsidRPr="00661173">
        <w:rPr>
          <w:rtl/>
        </w:rPr>
        <w:t xml:space="preserve"> סעיף </w:t>
      </w:r>
      <w:del w:id="18" w:author="Saskia De Haan" w:date="2023-01-18T16:01:00Z">
        <w:r w:rsidRPr="00661173" w:rsidDel="00653345">
          <w:rPr>
            <w:rtl/>
          </w:rPr>
          <w:delText>9</w:delText>
        </w:r>
      </w:del>
      <w:ins w:id="19" w:author="Saskia De Haan" w:date="2023-01-18T16:01:00Z">
        <w:r w:rsidR="00653345">
          <w:rPr>
            <w:rFonts w:hint="cs"/>
            <w:rtl/>
          </w:rPr>
          <w:t>8</w:t>
        </w:r>
      </w:ins>
      <w:r w:rsidRPr="00661173">
        <w:rPr>
          <w:rtl/>
        </w:rPr>
        <w:t>: המועמד/ת חייב/ת רק לרשום את השם ולחתום ידנית במקום המיועד לכך, בציון תאריך. אין צורך לפנות ישירות לסגן נשיא/רקטור כדי שהם יחתמו</w:t>
      </w:r>
      <w:r w:rsidRPr="00661173">
        <w:t>.</w:t>
      </w:r>
    </w:p>
    <w:p w:rsidR="00661173" w:rsidRPr="00661173" w:rsidRDefault="00661173" w:rsidP="00661173">
      <w:pPr>
        <w:numPr>
          <w:ilvl w:val="0"/>
          <w:numId w:val="2"/>
        </w:numPr>
        <w:bidi/>
      </w:pPr>
      <w:r w:rsidRPr="00661173">
        <w:rPr>
          <w:rtl/>
        </w:rPr>
        <w:t>אישור קבלה להשתלמות בתר דוקטורט מטעם המוסד הקולט</w:t>
      </w:r>
      <w:r w:rsidRPr="00661173">
        <w:t>.</w:t>
      </w:r>
    </w:p>
    <w:p w:rsidR="00661173" w:rsidRPr="00661173" w:rsidRDefault="00661173" w:rsidP="00661173">
      <w:pPr>
        <w:numPr>
          <w:ilvl w:val="0"/>
          <w:numId w:val="2"/>
        </w:numPr>
        <w:bidi/>
      </w:pPr>
      <w:r w:rsidRPr="00661173">
        <w:rPr>
          <w:rtl/>
        </w:rPr>
        <w:t>הצהרה חתומה מטעם המועמד כי לקראת השלמת ההשתלמות בחו"ל יפנה אל מוסדות אקדמיים בארץ</w:t>
      </w:r>
    </w:p>
    <w:p w:rsidR="00653345" w:rsidRDefault="00653345" w:rsidP="00653345">
      <w:pPr>
        <w:numPr>
          <w:ilvl w:val="0"/>
          <w:numId w:val="2"/>
        </w:numPr>
        <w:bidi/>
        <w:rPr>
          <w:ins w:id="20" w:author="Saskia De Haan" w:date="2023-01-18T16:03:00Z"/>
          <w:rtl/>
        </w:rPr>
        <w:pPrChange w:id="21" w:author="Saskia De Haan" w:date="2023-01-18T16:03:00Z">
          <w:pPr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ins w:id="22" w:author="Saskia De Haan" w:date="2023-01-18T16:03:00Z">
        <w:r>
          <w:rPr>
            <w:rFonts w:cs="Arial"/>
            <w:rtl/>
          </w:rPr>
          <w:lastRenderedPageBreak/>
          <w:t>קורות חיים ואישורי לימודים של התארים המתקדמים של המועמד</w:t>
        </w:r>
        <w:r>
          <w:t>.</w:t>
        </w:r>
      </w:ins>
    </w:p>
    <w:p w:rsidR="00653345" w:rsidRDefault="00653345" w:rsidP="00653345">
      <w:pPr>
        <w:numPr>
          <w:ilvl w:val="0"/>
          <w:numId w:val="2"/>
        </w:numPr>
        <w:bidi/>
        <w:rPr>
          <w:ins w:id="23" w:author="Saskia De Haan" w:date="2023-01-18T16:03:00Z"/>
          <w:rtl/>
        </w:rPr>
        <w:pPrChange w:id="24" w:author="Saskia De Haan" w:date="2023-01-18T16:03:00Z">
          <w:pPr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ins w:id="25" w:author="Saskia De Haan" w:date="2023-01-18T16:03:00Z">
        <w:r>
          <w:rPr>
            <w:rFonts w:cs="Arial"/>
            <w:rtl/>
          </w:rPr>
          <w:t>רשימת פרסומים</w:t>
        </w:r>
        <w:r>
          <w:t>.</w:t>
        </w:r>
      </w:ins>
    </w:p>
    <w:p w:rsidR="00661173" w:rsidRPr="00661173" w:rsidDel="00653345" w:rsidRDefault="00661173" w:rsidP="00661173">
      <w:pPr>
        <w:numPr>
          <w:ilvl w:val="0"/>
          <w:numId w:val="2"/>
        </w:numPr>
        <w:bidi/>
        <w:rPr>
          <w:del w:id="26" w:author="Saskia De Haan" w:date="2023-01-18T16:03:00Z"/>
        </w:rPr>
      </w:pPr>
      <w:del w:id="27" w:author="Saskia De Haan" w:date="2023-01-18T16:03:00Z">
        <w:r w:rsidRPr="00661173" w:rsidDel="00653345">
          <w:rPr>
            <w:rtl/>
          </w:rPr>
          <w:delText>קורות חיים מלאים</w:delText>
        </w:r>
        <w:r w:rsidRPr="00661173" w:rsidDel="00653345">
          <w:delText>.</w:delText>
        </w:r>
      </w:del>
    </w:p>
    <w:p w:rsidR="00661173" w:rsidRPr="00661173" w:rsidRDefault="00661173" w:rsidP="00661173">
      <w:pPr>
        <w:numPr>
          <w:ilvl w:val="0"/>
          <w:numId w:val="2"/>
        </w:numPr>
        <w:bidi/>
      </w:pPr>
      <w:r w:rsidRPr="00661173">
        <w:rPr>
          <w:rtl/>
        </w:rPr>
        <w:t>פירוט לגבי המחקר אותו יבצע המועמד בתקופת השתלמות הבתר דוקטורט</w:t>
      </w:r>
      <w:r w:rsidRPr="00661173">
        <w:t>.</w:t>
      </w:r>
    </w:p>
    <w:p w:rsidR="00653345" w:rsidRPr="00653345" w:rsidRDefault="00661173" w:rsidP="00653345">
      <w:pPr>
        <w:bidi/>
        <w:rPr>
          <w:ins w:id="28" w:author="Saskia De Haan" w:date="2023-01-18T16:05:00Z"/>
          <w:b/>
          <w:bCs/>
        </w:rPr>
        <w:pPrChange w:id="29" w:author="Saskia De Haan" w:date="2023-01-18T16:05:00Z">
          <w:pPr/>
        </w:pPrChange>
      </w:pPr>
      <w:r w:rsidRPr="00661173">
        <w:rPr>
          <w:b/>
          <w:bCs/>
          <w:rtl/>
        </w:rPr>
        <w:t xml:space="preserve">ג. </w:t>
      </w:r>
    </w:p>
    <w:p w:rsidR="00661173" w:rsidRPr="00661173" w:rsidRDefault="00653345" w:rsidP="00653345">
      <w:pPr>
        <w:bidi/>
      </w:pPr>
      <w:ins w:id="30" w:author="Saskia De Haan" w:date="2023-01-18T16:05:00Z">
        <w:r w:rsidRPr="00653345">
          <w:rPr>
            <w:rFonts w:cs="Arial"/>
            <w:rtl/>
            <w:rPrChange w:id="31" w:author="Saskia De Haan" w:date="2023-01-18T16:06:00Z">
              <w:rPr>
                <w:rFonts w:cs="Arial"/>
                <w:b/>
                <w:bCs/>
                <w:rtl/>
              </w:rPr>
            </w:rPrChange>
          </w:rPr>
          <w:t>מכתב המלצה מהמנחה העתידי לבתר-דוקטורט, אם כבר ידועה זהות</w:t>
        </w:r>
        <w:r w:rsidRPr="00653345">
          <w:rPr>
            <w:rFonts w:cs="Arial" w:hint="cs"/>
            <w:rtl/>
            <w:rPrChange w:id="32" w:author="Saskia De Haan" w:date="2023-01-18T16:06:00Z">
              <w:rPr>
                <w:rFonts w:cs="Arial" w:hint="cs"/>
                <w:b/>
                <w:bCs/>
                <w:rtl/>
              </w:rPr>
            </w:rPrChange>
          </w:rPr>
          <w:t xml:space="preserve"> </w:t>
        </w:r>
        <w:r w:rsidRPr="00653345">
          <w:rPr>
            <w:rFonts w:cs="Arial"/>
            <w:rtl/>
            <w:rPrChange w:id="33" w:author="Saskia De Haan" w:date="2023-01-18T16:06:00Z">
              <w:rPr>
                <w:rFonts w:cs="Arial"/>
                <w:b/>
                <w:bCs/>
                <w:rtl/>
              </w:rPr>
            </w:rPrChange>
          </w:rPr>
          <w:t>המנחה, בנוסף עד שני מכתבי המלצה ממנחה עבודת הדוקטורט ואנשי</w:t>
        </w:r>
        <w:r w:rsidRPr="00653345">
          <w:rPr>
            <w:rFonts w:cs="Arial" w:hint="cs"/>
            <w:rtl/>
            <w:rPrChange w:id="34" w:author="Saskia De Haan" w:date="2023-01-18T16:06:00Z">
              <w:rPr>
                <w:rFonts w:cs="Arial" w:hint="cs"/>
                <w:b/>
                <w:bCs/>
                <w:rtl/>
              </w:rPr>
            </w:rPrChange>
          </w:rPr>
          <w:t xml:space="preserve"> </w:t>
        </w:r>
        <w:r w:rsidRPr="00653345">
          <w:rPr>
            <w:rFonts w:cs="Arial"/>
            <w:rtl/>
            <w:rPrChange w:id="35" w:author="Saskia De Haan" w:date="2023-01-18T16:06:00Z">
              <w:rPr>
                <w:rFonts w:cs="Arial"/>
                <w:b/>
                <w:bCs/>
                <w:rtl/>
              </w:rPr>
            </w:rPrChange>
          </w:rPr>
          <w:t xml:space="preserve">אקדמיה בכירים המכירים את המועמד. </w:t>
        </w:r>
      </w:ins>
      <w:ins w:id="36" w:author="Saskia De Haan" w:date="2023-01-18T16:06:00Z">
        <w:r w:rsidRPr="00653345">
          <w:rPr>
            <w:rFonts w:cs="Arial"/>
            <w:rtl/>
            <w:rPrChange w:id="37" w:author="Saskia De Haan" w:date="2023-01-18T16:06:00Z">
              <w:rPr>
                <w:rFonts w:cs="Arial"/>
                <w:b/>
                <w:bCs/>
                <w:rtl/>
              </w:rPr>
            </w:rPrChange>
          </w:rPr>
          <w:t>מכתבי ההמלצה חייבים להיות חתומים וכמובן כתובים על נייר עם לוגו של מוסד האקדמי של הממליץ.</w:t>
        </w:r>
        <w:r w:rsidRPr="00653345">
          <w:rPr>
            <w:rFonts w:cs="Arial"/>
            <w:b/>
            <w:bCs/>
            <w:rtl/>
          </w:rPr>
          <w:t xml:space="preserve"> </w:t>
        </w:r>
      </w:ins>
      <w:del w:id="38" w:author="Saskia De Haan" w:date="2023-01-18T16:05:00Z">
        <w:r w:rsidR="00661173" w:rsidRPr="00661173" w:rsidDel="00653345">
          <w:rPr>
            <w:b/>
            <w:bCs/>
            <w:rtl/>
          </w:rPr>
          <w:delText>שני מכתבי המלצה - אחד מהמנחה ואחד של חבר סגל המכיר/לימד את המועמד</w:delText>
        </w:r>
      </w:del>
      <w:r w:rsidR="00661173" w:rsidRPr="00661173">
        <w:rPr>
          <w:b/>
          <w:bCs/>
          <w:rtl/>
        </w:rPr>
        <w:t xml:space="preserve"> - ההמלצות ישלחו </w:t>
      </w:r>
      <w:hyperlink r:id="rId9" w:history="1">
        <w:r w:rsidR="00661173" w:rsidRPr="00661173">
          <w:rPr>
            <w:rStyle w:val="Hyperlink"/>
            <w:b/>
            <w:bCs/>
            <w:rtl/>
          </w:rPr>
          <w:t>לפי המנגנון המתואר כאן</w:t>
        </w:r>
      </w:hyperlink>
    </w:p>
    <w:p w:rsidR="00661173" w:rsidRPr="00661173" w:rsidRDefault="00661173" w:rsidP="00661173">
      <w:pPr>
        <w:bidi/>
      </w:pPr>
      <w:r w:rsidRPr="00661173">
        <w:rPr>
          <w:b/>
          <w:bCs/>
          <w:rtl/>
        </w:rPr>
        <w:t>ד. לסיום התהליך יש לגשת לדף </w:t>
      </w:r>
      <w:r w:rsidRPr="00661173">
        <w:rPr>
          <w:b/>
          <w:bCs/>
        </w:rPr>
        <w:t>'</w:t>
      </w:r>
      <w:hyperlink r:id="rId10" w:history="1">
        <w:r w:rsidRPr="00661173">
          <w:rPr>
            <w:rStyle w:val="Hyperlink"/>
            <w:b/>
            <w:bCs/>
            <w:rtl/>
          </w:rPr>
          <w:t>סטטוס הגשה</w:t>
        </w:r>
      </w:hyperlink>
      <w:r w:rsidRPr="00661173">
        <w:rPr>
          <w:b/>
          <w:bCs/>
        </w:rPr>
        <w:t>' </w:t>
      </w:r>
      <w:r w:rsidRPr="00661173">
        <w:rPr>
          <w:b/>
          <w:bCs/>
          <w:rtl/>
        </w:rPr>
        <w:t>ולפעול לפי ההנחיות</w:t>
      </w:r>
    </w:p>
    <w:p w:rsidR="001D0E29" w:rsidRPr="00661173" w:rsidRDefault="00653345" w:rsidP="00661173">
      <w:pPr>
        <w:bidi/>
      </w:pPr>
      <w:bookmarkStart w:id="39" w:name="_GoBack"/>
      <w:bookmarkEnd w:id="39"/>
    </w:p>
    <w:sectPr w:rsidR="001D0E29" w:rsidRPr="0066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EE7"/>
    <w:multiLevelType w:val="multilevel"/>
    <w:tmpl w:val="894C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843F4"/>
    <w:multiLevelType w:val="multilevel"/>
    <w:tmpl w:val="3F0A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skia De Haan">
    <w15:presenceInfo w15:providerId="AD" w15:userId="S-1-5-21-875649612-1676229135-1777090905-55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73"/>
    <w:rsid w:val="00653345"/>
    <w:rsid w:val="00661173"/>
    <w:rsid w:val="00BA461E"/>
    <w:rsid w:val="00C97FB1"/>
    <w:rsid w:val="00D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9E95"/>
  <w15:chartTrackingRefBased/>
  <w15:docId w15:val="{C0BAEC23-1D3D-43D8-9BF0-70FF7D4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סמך"/>
    <w:basedOn w:val="Normal"/>
    <w:next w:val="Normal"/>
    <w:link w:val="Char"/>
    <w:qFormat/>
    <w:rsid w:val="00C97FB1"/>
    <w:pPr>
      <w:shd w:val="clear" w:color="auto" w:fill="BFBFBF" w:themeFill="background1" w:themeFillShade="BF"/>
      <w:bidi/>
      <w:jc w:val="center"/>
    </w:pPr>
    <w:rPr>
      <w:rFonts w:cs="Calibri"/>
      <w:b/>
      <w:bCs/>
      <w:sz w:val="28"/>
      <w:szCs w:val="28"/>
    </w:rPr>
  </w:style>
  <w:style w:type="character" w:customStyle="1" w:styleId="Char">
    <w:name w:val="כותרת מסמך Char"/>
    <w:basedOn w:val="DefaultParagraphFont"/>
    <w:link w:val="a"/>
    <w:rsid w:val="00C97FB1"/>
    <w:rPr>
      <w:rFonts w:cs="Calibri"/>
      <w:b/>
      <w:bCs/>
      <w:sz w:val="28"/>
      <w:szCs w:val="28"/>
      <w:shd w:val="clear" w:color="auto" w:fill="BFBFBF" w:themeFill="background1" w:themeFillShade="BF"/>
    </w:rPr>
  </w:style>
  <w:style w:type="paragraph" w:customStyle="1" w:styleId="a0">
    <w:name w:val="כותרת פסקה"/>
    <w:basedOn w:val="a"/>
    <w:next w:val="Normal"/>
    <w:link w:val="Char0"/>
    <w:qFormat/>
    <w:rsid w:val="00C97FB1"/>
    <w:pPr>
      <w:shd w:val="clear" w:color="auto" w:fill="BDD6EE" w:themeFill="accent1" w:themeFillTint="66"/>
    </w:pPr>
    <w:rPr>
      <w:b w:val="0"/>
      <w:sz w:val="24"/>
      <w:szCs w:val="24"/>
    </w:rPr>
  </w:style>
  <w:style w:type="character" w:customStyle="1" w:styleId="Char0">
    <w:name w:val="כותרת פסקה Char"/>
    <w:basedOn w:val="Char"/>
    <w:link w:val="a0"/>
    <w:rsid w:val="00C97FB1"/>
    <w:rPr>
      <w:rFonts w:cs="Calibri"/>
      <w:b w:val="0"/>
      <w:bCs/>
      <w:sz w:val="24"/>
      <w:szCs w:val="24"/>
      <w:shd w:val="clear" w:color="auto" w:fill="BDD6EE" w:themeFill="accent1" w:themeFillTint="66"/>
    </w:rPr>
  </w:style>
  <w:style w:type="character" w:styleId="Hyperlink">
    <w:name w:val="Hyperlink"/>
    <w:basedOn w:val="DefaultParagraphFont"/>
    <w:uiPriority w:val="99"/>
    <w:unhideWhenUsed/>
    <w:rsid w:val="0066117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6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hips2.ekmd.huji.ac.il/home/Education/EDU131-2021/Pages/ScholarshipForm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ships2.ekmd.huji.ac.il/home/Education/EDU131-2021/Pages/DocumentsUpload.aspx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scholarships2.ekmd.huji.ac.il/home/Education/EDU131-2021/Pages/Form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holarships2.ekmd.huji.ac.il/home/Education/EDU131-2021/Documents/%d7%aa%d7%a7%d7%a0%d7%95%d7%9f%20%d7%9e%d7%9c%d7%92%d7%95%d7%aa%20%d7%95%d7%aa%d7%aa%20%20%d7%91%d7%aa%d7%a8%20%d7%93%d7%95%d7%a7%d7%98%d7%95%d7%a8%d7%98%20%d7%94%d7%97%d7%91%d7%a8%d7%94%20%d7%94%d7%a2%d7%a8%d7%91%d7%99%d7%aa%20-%20%d7%aa%d7%a9%d7%a4%d7%92.pdf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scholarships2.ekmd.huji.ac.il/home/Education/EDU131-2021/Pages/SubmissionStatu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ships2.ekmd.huji.ac.il/home/Education/EDU131-2021/Pages/Recommendations.aspx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C93E50B-0EFC-4253-AF86-8DEFCFFEF16F}"/>
</file>

<file path=customXml/itemProps2.xml><?xml version="1.0" encoding="utf-8"?>
<ds:datastoreItem xmlns:ds="http://schemas.openxmlformats.org/officeDocument/2006/customXml" ds:itemID="{68DEEB66-A71E-4288-802D-094974193D84}"/>
</file>

<file path=customXml/itemProps3.xml><?xml version="1.0" encoding="utf-8"?>
<ds:datastoreItem xmlns:ds="http://schemas.openxmlformats.org/officeDocument/2006/customXml" ds:itemID="{C6CAE72C-771D-4FAE-B2F0-EC9FE0DEA5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De Haan</dc:creator>
  <cp:keywords/>
  <dc:description/>
  <cp:lastModifiedBy>Saskia De Haan</cp:lastModifiedBy>
  <cp:revision>1</cp:revision>
  <dcterms:created xsi:type="dcterms:W3CDTF">2023-01-18T13:05:00Z</dcterms:created>
  <dcterms:modified xsi:type="dcterms:W3CDTF">2023-01-18T14:10:00Z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