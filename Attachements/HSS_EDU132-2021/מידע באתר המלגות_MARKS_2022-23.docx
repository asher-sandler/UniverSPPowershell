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A" w:rsidRPr="0043493A" w:rsidRDefault="0043493A" w:rsidP="0043493A">
      <w:pPr>
        <w:bidi/>
      </w:pPr>
      <w:r w:rsidRPr="0043493A">
        <w:rPr>
          <w:rtl/>
        </w:rPr>
        <w:t>מלגה על שם</w:t>
      </w:r>
    </w:p>
    <w:p w:rsidR="0043493A" w:rsidRPr="0043493A" w:rsidRDefault="0043493A" w:rsidP="0043493A">
      <w:pPr>
        <w:bidi/>
      </w:pPr>
      <w:r w:rsidRPr="0043493A">
        <w:t>Leonard &amp; Pamela Marks SAEF for the Seymour Fox School of Education</w:t>
      </w:r>
    </w:p>
    <w:p w:rsidR="0043493A" w:rsidRPr="0043493A" w:rsidRDefault="0043493A" w:rsidP="0043493A">
      <w:pPr>
        <w:bidi/>
      </w:pPr>
      <w:r w:rsidRPr="0043493A">
        <w:rPr>
          <w:rtl/>
        </w:rPr>
        <w:t>מיועדת לסטודנטים בתעודת הוראה – תשפ"</w:t>
      </w:r>
      <w:del w:id="0" w:author="Saskia De Haan" w:date="2023-02-08T13:37:00Z">
        <w:r w:rsidRPr="0043493A" w:rsidDel="0043493A">
          <w:rPr>
            <w:rtl/>
          </w:rPr>
          <w:delText>ב</w:delText>
        </w:r>
      </w:del>
      <w:ins w:id="1" w:author="Saskia De Haan" w:date="2023-02-08T13:37:00Z">
        <w:r>
          <w:rPr>
            <w:rFonts w:hint="cs"/>
            <w:rtl/>
          </w:rPr>
          <w:t>ג</w:t>
        </w:r>
      </w:ins>
    </w:p>
    <w:p w:rsidR="0043493A" w:rsidRPr="0043493A" w:rsidRDefault="0043493A" w:rsidP="0043493A">
      <w:pPr>
        <w:bidi/>
      </w:pPr>
      <w:r w:rsidRPr="0043493A">
        <w:t> </w:t>
      </w:r>
    </w:p>
    <w:p w:rsidR="0043493A" w:rsidRPr="0043493A" w:rsidRDefault="0043493A" w:rsidP="0043493A">
      <w:pPr>
        <w:bidi/>
      </w:pPr>
      <w:r w:rsidRPr="0043493A">
        <w:rPr>
          <w:rtl/>
        </w:rPr>
        <w:t xml:space="preserve">בית הספר לחינוך ע"ש שלמה (סימור) פוקס מחלק מלגה אחת בגובה של כ- </w:t>
      </w:r>
      <w:del w:id="2" w:author="Saskia De Haan" w:date="2023-02-08T13:37:00Z">
        <w:r w:rsidRPr="0043493A" w:rsidDel="0043493A">
          <w:rPr>
            <w:rtl/>
          </w:rPr>
          <w:delText>9</w:delText>
        </w:r>
      </w:del>
      <w:ins w:id="3" w:author="Saskia De Haan" w:date="2023-02-08T13:37:00Z">
        <w:r>
          <w:rPr>
            <w:rFonts w:hint="cs"/>
            <w:rtl/>
          </w:rPr>
          <w:t>10</w:t>
        </w:r>
      </w:ins>
      <w:r w:rsidRPr="0043493A">
        <w:rPr>
          <w:rtl/>
        </w:rPr>
        <w:t>,000₪ לסטודנט/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בתעודת הוראה בהתאם לקריטריונים הבאים</w:t>
      </w:r>
      <w:r w:rsidRPr="0043493A">
        <w:t>:</w:t>
      </w:r>
    </w:p>
    <w:p w:rsidR="0043493A" w:rsidRPr="0043493A" w:rsidRDefault="0043493A" w:rsidP="0043493A">
      <w:pPr>
        <w:numPr>
          <w:ilvl w:val="0"/>
          <w:numId w:val="1"/>
        </w:numPr>
        <w:bidi/>
      </w:pPr>
      <w:r w:rsidRPr="0043493A">
        <w:rPr>
          <w:rtl/>
        </w:rPr>
        <w:t>המלגה מיועדת לסטודנטים בעלי תואר ראשון ומעלה, אשר הראו מצוינות אקדמית והצטיינות בהכשרה המעשית</w:t>
      </w:r>
      <w:r w:rsidRPr="0043493A">
        <w:t>.</w:t>
      </w:r>
    </w:p>
    <w:p w:rsidR="0043493A" w:rsidRPr="0043493A" w:rsidRDefault="0043493A" w:rsidP="0043493A">
      <w:pPr>
        <w:numPr>
          <w:ilvl w:val="0"/>
          <w:numId w:val="1"/>
        </w:numPr>
        <w:bidi/>
      </w:pPr>
      <w:r w:rsidRPr="0043493A">
        <w:rPr>
          <w:rtl/>
        </w:rPr>
        <w:t>המלגה תינתן בהתאם ל</w:t>
      </w:r>
      <w:r w:rsidRPr="0043493A">
        <w:t>:</w:t>
      </w:r>
    </w:p>
    <w:p w:rsidR="0043493A" w:rsidRPr="0043493A" w:rsidRDefault="0043493A" w:rsidP="0043493A">
      <w:pPr>
        <w:numPr>
          <w:ilvl w:val="1"/>
          <w:numId w:val="1"/>
        </w:numPr>
        <w:bidi/>
      </w:pPr>
      <w:r w:rsidRPr="0043493A">
        <w:rPr>
          <w:rtl/>
        </w:rPr>
        <w:t>הצטיינות אקדמית של הסטודנט/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והצלחה בלימודים ובהכשרה המעשית במסגרת הלימודים לתעודת הוראה</w:t>
      </w:r>
      <w:r w:rsidRPr="0043493A">
        <w:t>.</w:t>
      </w:r>
    </w:p>
    <w:p w:rsidR="0043493A" w:rsidRPr="0043493A" w:rsidRDefault="0043493A" w:rsidP="0043493A">
      <w:pPr>
        <w:numPr>
          <w:ilvl w:val="1"/>
          <w:numId w:val="1"/>
        </w:numPr>
        <w:bidi/>
      </w:pPr>
      <w:r w:rsidRPr="0043493A">
        <w:rPr>
          <w:rtl/>
        </w:rPr>
        <w:t>מחויבות למערכת החינוך הציבורית בישראל</w:t>
      </w:r>
      <w:r w:rsidRPr="0043493A">
        <w:t>.</w:t>
      </w:r>
    </w:p>
    <w:p w:rsidR="0043493A" w:rsidRPr="0043493A" w:rsidRDefault="0043493A" w:rsidP="0043493A">
      <w:pPr>
        <w:numPr>
          <w:ilvl w:val="0"/>
          <w:numId w:val="1"/>
        </w:numPr>
        <w:bidi/>
      </w:pPr>
      <w:r w:rsidRPr="0043493A">
        <w:rPr>
          <w:rtl/>
        </w:rPr>
        <w:t>עדיפות  תינתן לסטודנט/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שלא מקבל/ת מלגה אחרת בתעודת הוראה פרט למלגת אקדמיה כיתה</w:t>
      </w:r>
      <w:r w:rsidRPr="0043493A">
        <w:t>.</w:t>
      </w:r>
    </w:p>
    <w:p w:rsidR="0043493A" w:rsidRPr="0043493A" w:rsidRDefault="0043493A" w:rsidP="0043493A">
      <w:pPr>
        <w:numPr>
          <w:ilvl w:val="0"/>
          <w:numId w:val="1"/>
        </w:numPr>
        <w:bidi/>
      </w:pPr>
      <w:r w:rsidRPr="0043493A">
        <w:rPr>
          <w:rtl/>
        </w:rPr>
        <w:t>עדיפות תינתן לסטודנט/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הלומד/ת לתואר מוסמך ומעלה או בעל/ת תואר מוסמך ומעלה בחינוך או בתחום רלוונטי למקצוע ההוראה הנלמד</w:t>
      </w:r>
      <w:r w:rsidRPr="0043493A">
        <w:t>.</w:t>
      </w:r>
    </w:p>
    <w:p w:rsidR="0043493A" w:rsidRPr="0043493A" w:rsidRDefault="0043493A" w:rsidP="0043493A">
      <w:pPr>
        <w:bidi/>
      </w:pPr>
      <w:r w:rsidRPr="0043493A">
        <w:rPr>
          <w:rFonts w:hint="cs"/>
          <w:rtl/>
        </w:rPr>
        <w:t>הערה</w:t>
      </w:r>
    </w:p>
    <w:p w:rsidR="0043493A" w:rsidRPr="0043493A" w:rsidRDefault="0043493A" w:rsidP="0043493A">
      <w:pPr>
        <w:bidi/>
      </w:pPr>
      <w:r w:rsidRPr="0043493A">
        <w:rPr>
          <w:rtl/>
        </w:rPr>
        <w:t>לתשומת ליבכם, 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שי/תזכה במלגה י/תתבקש להכין מכתב תודה וקורות חיים באנגלית לקרן המלגה. בנוסף לזה, סטודנט/</w:t>
      </w:r>
      <w:proofErr w:type="spellStart"/>
      <w:r w:rsidRPr="0043493A">
        <w:rPr>
          <w:rtl/>
        </w:rPr>
        <w:t>ית</w:t>
      </w:r>
      <w:proofErr w:type="spellEnd"/>
      <w:r w:rsidRPr="0043493A">
        <w:rPr>
          <w:rtl/>
        </w:rPr>
        <w:t xml:space="preserve"> שי/תזכה במלגה י/תתבקש שנה לאחר סיום הלימודים לתעודת הוראה להכין מכתב קצר על </w:t>
      </w:r>
      <w:proofErr w:type="spellStart"/>
      <w:r w:rsidRPr="0043493A">
        <w:rPr>
          <w:rtl/>
        </w:rPr>
        <w:t>חוויתו</w:t>
      </w:r>
      <w:proofErr w:type="spellEnd"/>
      <w:r w:rsidRPr="0043493A">
        <w:rPr>
          <w:rtl/>
        </w:rPr>
        <w:t>/ה כמורה</w:t>
      </w:r>
      <w:r w:rsidRPr="0043493A">
        <w:t>.</w:t>
      </w:r>
    </w:p>
    <w:p w:rsidR="0043493A" w:rsidRPr="0043493A" w:rsidRDefault="0043493A" w:rsidP="0043493A">
      <w:pPr>
        <w:bidi/>
      </w:pPr>
      <w:r w:rsidRPr="0043493A">
        <w:rPr>
          <w:rtl/>
        </w:rPr>
        <w:t>תטופלנה רק פניות של מועמדים העונים על הקריטריונים המפורטים לעיל ואשר הגישו את כל המסמכים הנדרשים ובזמן</w:t>
      </w:r>
      <w:r w:rsidRPr="0043493A">
        <w:t>.</w:t>
      </w:r>
    </w:p>
    <w:p w:rsidR="0043493A" w:rsidRPr="0043493A" w:rsidRDefault="0043493A" w:rsidP="0043493A">
      <w:pPr>
        <w:bidi/>
      </w:pPr>
      <w:r w:rsidRPr="0043493A">
        <w:t> </w:t>
      </w:r>
    </w:p>
    <w:p w:rsidR="0043493A" w:rsidRPr="0043493A" w:rsidRDefault="0043493A" w:rsidP="0043493A">
      <w:pPr>
        <w:bidi/>
        <w:rPr>
          <w:u w:val="single"/>
        </w:rPr>
      </w:pPr>
      <w:r w:rsidRPr="0043493A">
        <w:rPr>
          <w:b/>
          <w:bCs/>
          <w:u w:val="single"/>
          <w:rtl/>
        </w:rPr>
        <w:t xml:space="preserve">המועד האחרון להגשת מועמדות: </w:t>
      </w:r>
      <w:del w:id="4" w:author="Saskia De Haan" w:date="2023-02-08T13:37:00Z">
        <w:r w:rsidRPr="0043493A" w:rsidDel="0043493A">
          <w:rPr>
            <w:b/>
            <w:bCs/>
            <w:u w:val="single"/>
            <w:rtl/>
          </w:rPr>
          <w:delText>3 באפריל 2022</w:delText>
        </w:r>
      </w:del>
      <w:ins w:id="5" w:author="Saskia De Haan" w:date="2023-02-08T13:37:00Z">
        <w:r>
          <w:rPr>
            <w:rFonts w:hint="cs"/>
            <w:b/>
            <w:bCs/>
            <w:u w:val="single"/>
            <w:rtl/>
          </w:rPr>
          <w:t>5 במרץ 2023</w:t>
        </w:r>
      </w:ins>
    </w:p>
    <w:p w:rsidR="0043493A" w:rsidRPr="0043493A" w:rsidRDefault="0043493A" w:rsidP="0043493A">
      <w:pPr>
        <w:bidi/>
      </w:pPr>
      <w:r w:rsidRPr="0043493A">
        <w:rPr>
          <w:b/>
          <w:bCs/>
        </w:rPr>
        <w:t> </w:t>
      </w:r>
    </w:p>
    <w:p w:rsidR="0043493A" w:rsidRPr="0043493A" w:rsidRDefault="0043493A" w:rsidP="0043493A">
      <w:pPr>
        <w:bidi/>
        <w:rPr>
          <w:u w:val="single"/>
        </w:rPr>
      </w:pPr>
      <w:r w:rsidRPr="0043493A">
        <w:rPr>
          <w:u w:val="single"/>
          <w:rtl/>
        </w:rPr>
        <w:t>הליך הגשת מועמדות</w:t>
      </w:r>
    </w:p>
    <w:p w:rsidR="0043493A" w:rsidRPr="0043493A" w:rsidRDefault="0043493A" w:rsidP="0043493A">
      <w:pPr>
        <w:bidi/>
      </w:pPr>
      <w:r w:rsidRPr="0043493A">
        <w:rPr>
          <w:b/>
          <w:bCs/>
          <w:rtl/>
        </w:rPr>
        <w:t>א. יש למלא את</w:t>
      </w:r>
      <w:r w:rsidRPr="0043493A">
        <w:rPr>
          <w:b/>
          <w:bCs/>
        </w:rPr>
        <w:t> </w:t>
      </w:r>
      <w:hyperlink r:id="rId5" w:history="1">
        <w:r w:rsidRPr="0043493A">
          <w:rPr>
            <w:rStyle w:val="Hyperlink"/>
            <w:rFonts w:hint="cs"/>
            <w:b/>
            <w:bCs/>
            <w:rtl/>
          </w:rPr>
          <w:t>טופס הבקשה המקוון</w:t>
        </w:r>
      </w:hyperlink>
    </w:p>
    <w:p w:rsidR="0043493A" w:rsidRPr="0043493A" w:rsidRDefault="0043493A" w:rsidP="0043493A">
      <w:pPr>
        <w:bidi/>
      </w:pPr>
      <w:r w:rsidRPr="0043493A">
        <w:rPr>
          <w:b/>
          <w:bCs/>
          <w:rtl/>
        </w:rPr>
        <w:t>ב. להעלות את המסמכים הבאים באמצעות</w:t>
      </w:r>
      <w:r w:rsidRPr="0043493A">
        <w:rPr>
          <w:b/>
          <w:bCs/>
        </w:rPr>
        <w:t xml:space="preserve">  </w:t>
      </w:r>
      <w:hyperlink r:id="rId6" w:history="1">
        <w:r w:rsidRPr="0043493A">
          <w:rPr>
            <w:rStyle w:val="Hyperlink"/>
            <w:rFonts w:hint="cs"/>
            <w:b/>
            <w:bCs/>
            <w:rtl/>
          </w:rPr>
          <w:t>דף העלאת המסמכים</w:t>
        </w:r>
      </w:hyperlink>
    </w:p>
    <w:p w:rsidR="0043493A" w:rsidRPr="0043493A" w:rsidRDefault="0043493A" w:rsidP="0043493A">
      <w:pPr>
        <w:numPr>
          <w:ilvl w:val="0"/>
          <w:numId w:val="2"/>
        </w:numPr>
        <w:bidi/>
      </w:pPr>
      <w:r w:rsidRPr="0043493A">
        <w:rPr>
          <w:rtl/>
        </w:rPr>
        <w:t>מכתב פנייה לקרן המלגה</w:t>
      </w:r>
      <w:r w:rsidRPr="0043493A">
        <w:t> </w:t>
      </w:r>
      <w:r w:rsidRPr="0043493A">
        <w:rPr>
          <w:rtl/>
        </w:rPr>
        <w:t>בו מפורטים ניסיון בהוראה ו/או ניסיון חינוכי אחר במערכת הפורמלית והבלתי פורמלית, וכן הצהרת כוונות לגבי השתלבותו/ה במערכת החינוך הציבורית בעתיד</w:t>
      </w:r>
    </w:p>
    <w:p w:rsidR="0043493A" w:rsidRPr="0043493A" w:rsidRDefault="0043493A" w:rsidP="0043493A">
      <w:pPr>
        <w:numPr>
          <w:ilvl w:val="0"/>
          <w:numId w:val="2"/>
        </w:numPr>
        <w:bidi/>
      </w:pPr>
      <w:r w:rsidRPr="0043493A">
        <w:rPr>
          <w:rtl/>
        </w:rPr>
        <w:t>קורות חיים</w:t>
      </w:r>
    </w:p>
    <w:p w:rsidR="0043493A" w:rsidRPr="0043493A" w:rsidRDefault="0043493A" w:rsidP="0043493A">
      <w:pPr>
        <w:numPr>
          <w:ilvl w:val="0"/>
          <w:numId w:val="2"/>
        </w:numPr>
        <w:bidi/>
      </w:pPr>
      <w:r w:rsidRPr="0043493A">
        <w:rPr>
          <w:rtl/>
        </w:rPr>
        <w:t>גיליונות ציונים (לא חייב להיות רשמי)</w:t>
      </w:r>
    </w:p>
    <w:p w:rsidR="0043493A" w:rsidRPr="0043493A" w:rsidRDefault="0043493A" w:rsidP="0043493A">
      <w:pPr>
        <w:numPr>
          <w:ilvl w:val="0"/>
          <w:numId w:val="2"/>
        </w:numPr>
        <w:bidi/>
      </w:pPr>
      <w:r w:rsidRPr="0043493A">
        <w:rPr>
          <w:rtl/>
        </w:rPr>
        <w:t>תקציר המחקר (אם רלוונטי)</w:t>
      </w:r>
    </w:p>
    <w:p w:rsidR="0043493A" w:rsidRPr="0043493A" w:rsidRDefault="0043493A" w:rsidP="0043493A">
      <w:pPr>
        <w:bidi/>
      </w:pPr>
      <w:r w:rsidRPr="0043493A">
        <w:rPr>
          <w:b/>
          <w:bCs/>
          <w:rtl/>
        </w:rPr>
        <w:lastRenderedPageBreak/>
        <w:t>ג</w:t>
      </w:r>
      <w:r w:rsidRPr="0043493A">
        <w:rPr>
          <w:b/>
          <w:bCs/>
        </w:rPr>
        <w:t>. </w:t>
      </w:r>
      <w:r w:rsidRPr="0043493A">
        <w:rPr>
          <w:b/>
          <w:bCs/>
          <w:rtl/>
        </w:rPr>
        <w:t>מכתב המלצה</w:t>
      </w:r>
      <w:r w:rsidRPr="0043493A">
        <w:rPr>
          <w:rtl/>
        </w:rPr>
        <w:t> </w:t>
      </w:r>
      <w:r w:rsidRPr="0043493A">
        <w:rPr>
          <w:rFonts w:hint="cs"/>
          <w:b/>
          <w:bCs/>
          <w:rtl/>
        </w:rPr>
        <w:t>אקדמית + מכתב המלצה מהמדריך/ה הפדגוגי/ת בלימודי הוראה</w:t>
      </w:r>
      <w:r w:rsidRPr="0043493A">
        <w:rPr>
          <w:rtl/>
        </w:rPr>
        <w:t> </w:t>
      </w:r>
      <w:r w:rsidRPr="0043493A">
        <w:rPr>
          <w:b/>
          <w:bCs/>
          <w:rtl/>
        </w:rPr>
        <w:t>- ישלחו לפי</w:t>
      </w:r>
      <w:r w:rsidRPr="0043493A">
        <w:rPr>
          <w:b/>
          <w:bCs/>
        </w:rPr>
        <w:t> </w:t>
      </w:r>
      <w:hyperlink r:id="rId7" w:history="1">
        <w:r w:rsidRPr="0043493A">
          <w:rPr>
            <w:rStyle w:val="Hyperlink"/>
            <w:rFonts w:hint="cs"/>
            <w:b/>
            <w:bCs/>
            <w:rtl/>
          </w:rPr>
          <w:t>המנגנון המתואר כאן</w:t>
        </w:r>
      </w:hyperlink>
    </w:p>
    <w:p w:rsidR="0043493A" w:rsidRDefault="0043493A" w:rsidP="0043493A">
      <w:pPr>
        <w:bidi/>
        <w:rPr>
          <w:b/>
          <w:bCs/>
          <w:rtl/>
        </w:rPr>
      </w:pPr>
      <w:r w:rsidRPr="0043493A">
        <w:rPr>
          <w:b/>
          <w:bCs/>
          <w:rtl/>
        </w:rPr>
        <w:t>ד. לסיום התהליך יש לגשת לדף</w:t>
      </w:r>
      <w:r w:rsidRPr="0043493A">
        <w:rPr>
          <w:b/>
          <w:bCs/>
        </w:rPr>
        <w:t> '</w:t>
      </w:r>
      <w:hyperlink r:id="rId8" w:history="1">
        <w:r w:rsidRPr="0043493A">
          <w:rPr>
            <w:rStyle w:val="Hyperlink"/>
            <w:rFonts w:hint="cs"/>
            <w:b/>
            <w:bCs/>
            <w:rtl/>
          </w:rPr>
          <w:t>סטטוס הגשה</w:t>
        </w:r>
      </w:hyperlink>
      <w:r w:rsidRPr="0043493A">
        <w:rPr>
          <w:b/>
          <w:bCs/>
        </w:rPr>
        <w:t>' </w:t>
      </w:r>
      <w:r w:rsidRPr="0043493A">
        <w:rPr>
          <w:b/>
          <w:bCs/>
          <w:rtl/>
        </w:rPr>
        <w:t>ולפעול לפי ההנחיות​</w:t>
      </w:r>
    </w:p>
    <w:p w:rsidR="00F93813" w:rsidRDefault="00F93813" w:rsidP="00F93813">
      <w:pPr>
        <w:bidi/>
        <w:rPr>
          <w:b/>
          <w:bCs/>
          <w:rtl/>
        </w:rPr>
      </w:pPr>
    </w:p>
    <w:p w:rsidR="00F93813" w:rsidRDefault="00F93813" w:rsidP="00F93813">
      <w:pPr>
        <w:bidi/>
        <w:rPr>
          <w:b/>
          <w:bCs/>
          <w:rtl/>
        </w:rPr>
      </w:pPr>
      <w:r>
        <w:rPr>
          <w:rFonts w:hint="cs"/>
          <w:b/>
          <w:bCs/>
          <w:highlight w:val="lightGray"/>
          <w:rtl/>
        </w:rPr>
        <w:t>בט</w:t>
      </w:r>
      <w:r w:rsidRPr="00F93813">
        <w:rPr>
          <w:rFonts w:hint="cs"/>
          <w:b/>
          <w:bCs/>
          <w:highlight w:val="lightGray"/>
          <w:rtl/>
        </w:rPr>
        <w:t>ופס הרשמ</w:t>
      </w:r>
      <w:r>
        <w:rPr>
          <w:rFonts w:hint="cs"/>
          <w:b/>
          <w:bCs/>
          <w:highlight w:val="lightGray"/>
          <w:rtl/>
        </w:rPr>
        <w:t>ה אני מבקשת לעדכן את הפרטים הבאים:</w:t>
      </w:r>
    </w:p>
    <w:p w:rsidR="00F93813" w:rsidRDefault="00F93813" w:rsidP="00176DCD">
      <w:pPr>
        <w:bidi/>
        <w:rPr>
          <w:rFonts w:cs="Arial"/>
          <w:rtl/>
        </w:rPr>
      </w:pPr>
      <w:del w:id="6" w:author="Saskia De Haan" w:date="2023-02-08T13:47:00Z">
        <w:r w:rsidDel="00F93813">
          <w:rPr>
            <w:rFonts w:cs="Arial"/>
            <w:rtl/>
          </w:rPr>
          <w:delText xml:space="preserve">לתלמידי </w:delText>
        </w:r>
      </w:del>
      <w:ins w:id="7" w:author="Saskia De Haan" w:date="2023-02-08T13:47:00Z">
        <w:r>
          <w:rPr>
            <w:rFonts w:cs="Arial" w:hint="cs"/>
            <w:rtl/>
          </w:rPr>
          <w:t>סטודנט</w:t>
        </w:r>
      </w:ins>
      <w:ins w:id="8" w:author="Saskia De Haan" w:date="2023-02-08T13:54:00Z">
        <w:r w:rsidR="00176DCD">
          <w:rPr>
            <w:rFonts w:cs="Arial" w:hint="cs"/>
            <w:rtl/>
          </w:rPr>
          <w:t>/</w:t>
        </w:r>
        <w:proofErr w:type="spellStart"/>
        <w:r w:rsidR="00176DCD">
          <w:rPr>
            <w:rFonts w:cs="Arial" w:hint="cs"/>
            <w:rtl/>
          </w:rPr>
          <w:t>ית</w:t>
        </w:r>
      </w:ins>
      <w:proofErr w:type="spellEnd"/>
      <w:ins w:id="9" w:author="Saskia De Haan" w:date="2023-02-08T13:47:00Z">
        <w:r>
          <w:rPr>
            <w:rFonts w:cs="Arial"/>
            <w:rtl/>
          </w:rPr>
          <w:t xml:space="preserve"> </w:t>
        </w:r>
      </w:ins>
      <w:ins w:id="10" w:author="Saskia De Haan" w:date="2023-02-08T13:48:00Z">
        <w:r>
          <w:rPr>
            <w:rFonts w:cs="Arial" w:hint="cs"/>
            <w:rtl/>
          </w:rPr>
          <w:t xml:space="preserve">לתואר שני בחינוך </w:t>
        </w:r>
      </w:ins>
      <w:r>
        <w:rPr>
          <w:rFonts w:cs="Arial"/>
          <w:rtl/>
        </w:rPr>
        <w:t>שנה א'</w:t>
      </w:r>
      <w:del w:id="11" w:author="Saskia De Haan" w:date="2023-02-08T13:48:00Z">
        <w:r w:rsidDel="00F93813">
          <w:rPr>
            <w:rFonts w:cs="Arial"/>
            <w:rtl/>
          </w:rPr>
          <w:delText xml:space="preserve"> למוסמך</w:delText>
        </w:r>
      </w:del>
      <w:r>
        <w:rPr>
          <w:rFonts w:cs="Arial"/>
          <w:rtl/>
        </w:rPr>
        <w:t>:</w:t>
      </w:r>
    </w:p>
    <w:p w:rsidR="00F93813" w:rsidRDefault="00F93813" w:rsidP="00F93813">
      <w:pPr>
        <w:bidi/>
        <w:rPr>
          <w:rFonts w:cs="Arial"/>
          <w:rtl/>
        </w:rPr>
      </w:pPr>
      <w:r w:rsidRPr="00F93813">
        <w:rPr>
          <w:rFonts w:cs="Arial" w:hint="cs"/>
          <w:highlight w:val="lightGray"/>
          <w:rtl/>
        </w:rPr>
        <w:t>ב</w:t>
      </w:r>
      <w:r w:rsidRPr="00F93813">
        <w:rPr>
          <w:rFonts w:cs="Arial"/>
          <w:highlight w:val="lightGray"/>
          <w:rtl/>
        </w:rPr>
        <w:t>מגמת הלימוד</w:t>
      </w:r>
      <w:r w:rsidRPr="00F93813">
        <w:rPr>
          <w:rFonts w:cs="Arial" w:hint="cs"/>
          <w:highlight w:val="lightGray"/>
          <w:rtl/>
        </w:rPr>
        <w:t xml:space="preserve"> יש להוסיף</w:t>
      </w:r>
      <w:r>
        <w:rPr>
          <w:rFonts w:cs="Arial" w:hint="cs"/>
          <w:rtl/>
        </w:rPr>
        <w:t xml:space="preserve">: 245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מגמה לחינוך יהודי</w:t>
      </w:r>
    </w:p>
    <w:p w:rsidR="00F93813" w:rsidRPr="0043493A" w:rsidRDefault="00F93813" w:rsidP="00176DCD">
      <w:pPr>
        <w:bidi/>
      </w:pPr>
      <w:del w:id="12" w:author="Saskia De Haan" w:date="2023-02-08T13:47:00Z">
        <w:r w:rsidRPr="00F93813" w:rsidDel="00F93813">
          <w:rPr>
            <w:rFonts w:cs="Arial"/>
            <w:rtl/>
          </w:rPr>
          <w:delText xml:space="preserve">לתלמידי </w:delText>
        </w:r>
      </w:del>
      <w:ins w:id="13" w:author="Saskia De Haan" w:date="2023-02-08T13:47:00Z">
        <w:r>
          <w:rPr>
            <w:rFonts w:cs="Arial" w:hint="cs"/>
            <w:rtl/>
          </w:rPr>
          <w:t>סטודנט</w:t>
        </w:r>
      </w:ins>
      <w:ins w:id="14" w:author="Saskia De Haan" w:date="2023-02-08T13:54:00Z">
        <w:r w:rsidR="00176DCD">
          <w:rPr>
            <w:rFonts w:cs="Arial" w:hint="cs"/>
            <w:rtl/>
          </w:rPr>
          <w:t>/</w:t>
        </w:r>
        <w:proofErr w:type="spellStart"/>
        <w:r w:rsidR="00176DCD">
          <w:rPr>
            <w:rFonts w:cs="Arial" w:hint="cs"/>
            <w:rtl/>
          </w:rPr>
          <w:t>ית</w:t>
        </w:r>
      </w:ins>
      <w:proofErr w:type="spellEnd"/>
      <w:ins w:id="15" w:author="Saskia De Haan" w:date="2023-02-08T13:47:00Z">
        <w:r>
          <w:rPr>
            <w:rFonts w:cs="Arial" w:hint="cs"/>
            <w:rtl/>
          </w:rPr>
          <w:t xml:space="preserve"> </w:t>
        </w:r>
      </w:ins>
      <w:del w:id="16" w:author="Saskia De Haan" w:date="2023-02-08T13:48:00Z">
        <w:r w:rsidRPr="00F93813" w:rsidDel="00F93813">
          <w:rPr>
            <w:rFonts w:cs="Arial"/>
            <w:rtl/>
          </w:rPr>
          <w:delText xml:space="preserve">מוסמך </w:delText>
        </w:r>
      </w:del>
      <w:ins w:id="17" w:author="Saskia De Haan" w:date="2023-02-08T13:48:00Z">
        <w:r>
          <w:rPr>
            <w:rFonts w:cs="Arial" w:hint="cs"/>
            <w:rtl/>
          </w:rPr>
          <w:t>לתואר שני בחינוך</w:t>
        </w:r>
        <w:r w:rsidRPr="00F93813">
          <w:rPr>
            <w:rFonts w:cs="Arial"/>
            <w:rtl/>
          </w:rPr>
          <w:t xml:space="preserve"> </w:t>
        </w:r>
      </w:ins>
      <w:r w:rsidRPr="00F93813">
        <w:rPr>
          <w:rFonts w:cs="Arial"/>
          <w:rtl/>
        </w:rPr>
        <w:t>ותיקים:</w:t>
      </w:r>
    </w:p>
    <w:p w:rsidR="00F93813" w:rsidRDefault="00F93813" w:rsidP="00F93813">
      <w:pPr>
        <w:bidi/>
        <w:rPr>
          <w:rFonts w:cs="Arial"/>
          <w:rtl/>
        </w:rPr>
      </w:pPr>
      <w:r w:rsidRPr="00F93813">
        <w:rPr>
          <w:rFonts w:cs="Arial" w:hint="cs"/>
          <w:highlight w:val="lightGray"/>
          <w:rtl/>
        </w:rPr>
        <w:t>ב</w:t>
      </w:r>
      <w:r w:rsidRPr="00F93813">
        <w:rPr>
          <w:rFonts w:cs="Arial"/>
          <w:highlight w:val="lightGray"/>
          <w:rtl/>
        </w:rPr>
        <w:t>מגמת הלימוד</w:t>
      </w:r>
      <w:r w:rsidRPr="00F93813">
        <w:rPr>
          <w:rFonts w:cs="Arial" w:hint="cs"/>
          <w:highlight w:val="lightGray"/>
          <w:rtl/>
        </w:rPr>
        <w:t xml:space="preserve"> יש להוסיף</w:t>
      </w:r>
      <w:r>
        <w:rPr>
          <w:rFonts w:cs="Arial" w:hint="cs"/>
          <w:rtl/>
        </w:rPr>
        <w:t xml:space="preserve">: 245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מגמה לחינוך יהודי</w:t>
      </w:r>
    </w:p>
    <w:p w:rsidR="00F93813" w:rsidRDefault="00F93813" w:rsidP="00F93813">
      <w:pPr>
        <w:bidi/>
        <w:rPr>
          <w:rFonts w:cs="Arial"/>
          <w:rtl/>
        </w:rPr>
      </w:pPr>
      <w:r w:rsidRPr="00F93813">
        <w:rPr>
          <w:rFonts w:cs="Arial" w:hint="cs"/>
          <w:highlight w:val="lightGray"/>
          <w:rtl/>
        </w:rPr>
        <w:t>ניתן למחוק:</w:t>
      </w:r>
      <w:r>
        <w:rPr>
          <w:rFonts w:cs="Arial" w:hint="cs"/>
          <w:rtl/>
        </w:rPr>
        <w:t xml:space="preserve"> </w:t>
      </w:r>
      <w:r w:rsidRPr="00F93813">
        <w:rPr>
          <w:rFonts w:cs="Arial"/>
          <w:rtl/>
        </w:rPr>
        <w:t>היקף הלימודים בשנה הקודמת:</w:t>
      </w:r>
    </w:p>
    <w:p w:rsidR="00F93813" w:rsidRDefault="00F93813" w:rsidP="00F93813">
      <w:pPr>
        <w:bidi/>
        <w:rPr>
          <w:rFonts w:cs="Arial"/>
          <w:rtl/>
        </w:rPr>
      </w:pPr>
      <w:r w:rsidRPr="00F93813">
        <w:rPr>
          <w:rFonts w:cs="Arial" w:hint="cs"/>
          <w:highlight w:val="lightGray"/>
          <w:rtl/>
        </w:rPr>
        <w:t>ניתן למחוק:</w:t>
      </w:r>
      <w:r>
        <w:rPr>
          <w:rFonts w:cs="Arial" w:hint="cs"/>
          <w:rtl/>
        </w:rPr>
        <w:t xml:space="preserve"> </w:t>
      </w:r>
      <w:r w:rsidRPr="00F93813">
        <w:rPr>
          <w:rFonts w:cs="Arial"/>
          <w:rtl/>
        </w:rPr>
        <w:t>היקף לימודים מתוכנן לשנת הלימודים הנוכחית:</w:t>
      </w:r>
      <w:r w:rsidRPr="00F93813">
        <w:rPr>
          <w:rFonts w:cs="Arial"/>
          <w:rtl/>
        </w:rPr>
        <w:tab/>
      </w:r>
    </w:p>
    <w:p w:rsidR="00F93813" w:rsidRDefault="00F93813" w:rsidP="00176DCD">
      <w:pPr>
        <w:bidi/>
        <w:rPr>
          <w:rFonts w:cs="Arial"/>
          <w:rtl/>
        </w:rPr>
      </w:pPr>
      <w:r w:rsidRPr="00F93813">
        <w:rPr>
          <w:rFonts w:cs="Arial"/>
          <w:rtl/>
        </w:rPr>
        <w:t>נושא עבודת הגמר (</w:t>
      </w:r>
      <w:del w:id="18" w:author="Saskia De Haan" w:date="2023-02-08T13:52:00Z">
        <w:r w:rsidRPr="00F93813" w:rsidDel="00F93813">
          <w:rPr>
            <w:rFonts w:cs="Arial"/>
            <w:rtl/>
          </w:rPr>
          <w:delText xml:space="preserve">לתלמידי </w:delText>
        </w:r>
      </w:del>
      <w:ins w:id="19" w:author="Saskia De Haan" w:date="2023-02-08T13:52:00Z">
        <w:r w:rsidRPr="00F93813">
          <w:rPr>
            <w:rFonts w:cs="Arial"/>
            <w:rtl/>
          </w:rPr>
          <w:t>ל</w:t>
        </w:r>
        <w:r>
          <w:rPr>
            <w:rFonts w:cs="Arial" w:hint="cs"/>
            <w:rtl/>
          </w:rPr>
          <w:t>סטודנ</w:t>
        </w:r>
      </w:ins>
      <w:ins w:id="20" w:author="Saskia De Haan" w:date="2023-02-08T13:55:00Z">
        <w:r w:rsidR="00176DCD">
          <w:rPr>
            <w:rFonts w:cs="Arial" w:hint="cs"/>
            <w:rtl/>
          </w:rPr>
          <w:t>ט</w:t>
        </w:r>
      </w:ins>
      <w:ins w:id="21" w:author="Saskia De Haan" w:date="2023-02-08T13:54:00Z">
        <w:r>
          <w:rPr>
            <w:rFonts w:cs="Arial" w:hint="cs"/>
            <w:rtl/>
          </w:rPr>
          <w:t>/</w:t>
        </w:r>
        <w:proofErr w:type="spellStart"/>
        <w:r>
          <w:rPr>
            <w:rFonts w:cs="Arial" w:hint="cs"/>
            <w:rtl/>
          </w:rPr>
          <w:t>ית</w:t>
        </w:r>
      </w:ins>
      <w:proofErr w:type="spellEnd"/>
      <w:ins w:id="22" w:author="Saskia De Haan" w:date="2023-02-08T13:52:00Z">
        <w:r>
          <w:rPr>
            <w:rFonts w:cs="Arial" w:hint="cs"/>
            <w:rtl/>
          </w:rPr>
          <w:t xml:space="preserve"> ב</w:t>
        </w:r>
      </w:ins>
      <w:r w:rsidRPr="00F93813">
        <w:rPr>
          <w:rFonts w:cs="Arial"/>
          <w:rtl/>
        </w:rPr>
        <w:t xml:space="preserve">מסלול </w:t>
      </w:r>
      <w:del w:id="23" w:author="Saskia De Haan" w:date="2023-02-08T13:52:00Z">
        <w:r w:rsidRPr="00F93813" w:rsidDel="00F93813">
          <w:rPr>
            <w:rFonts w:cs="Arial"/>
            <w:rtl/>
          </w:rPr>
          <w:delText xml:space="preserve">א' </w:delText>
        </w:r>
      </w:del>
      <w:ins w:id="24" w:author="Saskia De Haan" w:date="2023-02-08T13:52:00Z">
        <w:r>
          <w:rPr>
            <w:rFonts w:cs="Arial" w:hint="cs"/>
            <w:rtl/>
          </w:rPr>
          <w:t>המחקרי</w:t>
        </w:r>
        <w:r w:rsidRPr="00F93813">
          <w:rPr>
            <w:rFonts w:cs="Arial"/>
            <w:rtl/>
          </w:rPr>
          <w:t xml:space="preserve"> </w:t>
        </w:r>
      </w:ins>
      <w:r w:rsidRPr="00F93813">
        <w:rPr>
          <w:rFonts w:cs="Arial"/>
          <w:rtl/>
        </w:rPr>
        <w:t>בלבד):</w:t>
      </w:r>
    </w:p>
    <w:p w:rsidR="00F93813" w:rsidRPr="00F93813" w:rsidRDefault="00F93813" w:rsidP="00F93813">
      <w:pPr>
        <w:bidi/>
        <w:rPr>
          <w:rFonts w:cs="Arial"/>
          <w:rtl/>
        </w:rPr>
      </w:pPr>
      <w:r w:rsidRPr="00F93813">
        <w:rPr>
          <w:rFonts w:cs="Arial" w:hint="cs"/>
          <w:highlight w:val="lightGray"/>
          <w:rtl/>
        </w:rPr>
        <w:t>יש להוסי</w:t>
      </w:r>
      <w:r>
        <w:rPr>
          <w:rFonts w:cs="Arial" w:hint="cs"/>
          <w:highlight w:val="lightGray"/>
          <w:rtl/>
        </w:rPr>
        <w:t>ף עוד אפשרות של</w:t>
      </w:r>
      <w:r>
        <w:rPr>
          <w:rFonts w:cs="Arial" w:hint="cs"/>
          <w:rtl/>
        </w:rPr>
        <w:t>:</w:t>
      </w:r>
      <w:r w:rsidRPr="00F93813">
        <w:rPr>
          <w:rFonts w:cs="Arial"/>
          <w:rtl/>
        </w:rPr>
        <w:t xml:space="preserve"> שם המנחה:</w:t>
      </w:r>
    </w:p>
    <w:p w:rsidR="00F93813" w:rsidRDefault="00F93813" w:rsidP="00176DCD">
      <w:pPr>
        <w:bidi/>
        <w:rPr>
          <w:rFonts w:cs="Arial"/>
          <w:rtl/>
        </w:rPr>
      </w:pPr>
      <w:r>
        <w:rPr>
          <w:rFonts w:cs="Arial"/>
          <w:rtl/>
        </w:rPr>
        <w:t>ל</w:t>
      </w:r>
      <w:del w:id="25" w:author="Saskia De Haan" w:date="2023-02-08T13:53:00Z">
        <w:r w:rsidDel="00F93813">
          <w:rPr>
            <w:rFonts w:cs="Arial"/>
            <w:rtl/>
          </w:rPr>
          <w:delText xml:space="preserve">תלמידי </w:delText>
        </w:r>
      </w:del>
      <w:r>
        <w:rPr>
          <w:rFonts w:cs="Arial"/>
          <w:rtl/>
        </w:rPr>
        <w:t>דוקטור</w:t>
      </w:r>
      <w:ins w:id="26" w:author="Saskia De Haan" w:date="2023-02-08T13:53:00Z">
        <w:r>
          <w:rPr>
            <w:rFonts w:cs="Arial" w:hint="cs"/>
            <w:rtl/>
          </w:rPr>
          <w:t>נ</w:t>
        </w:r>
      </w:ins>
      <w:r>
        <w:rPr>
          <w:rFonts w:cs="Arial"/>
          <w:rtl/>
        </w:rPr>
        <w:t>ט</w:t>
      </w:r>
      <w:ins w:id="27" w:author="Saskia De Haan" w:date="2023-02-08T13:53:00Z">
        <w:r>
          <w:rPr>
            <w:rFonts w:cs="Arial" w:hint="cs"/>
            <w:rtl/>
          </w:rPr>
          <w:t>/</w:t>
        </w:r>
        <w:proofErr w:type="spellStart"/>
        <w:r>
          <w:rPr>
            <w:rFonts w:cs="Arial" w:hint="cs"/>
            <w:rtl/>
          </w:rPr>
          <w:t>ית</w:t>
        </w:r>
      </w:ins>
      <w:proofErr w:type="spellEnd"/>
      <w:r>
        <w:rPr>
          <w:rFonts w:cs="Arial"/>
          <w:rtl/>
        </w:rPr>
        <w:t>:</w:t>
      </w:r>
    </w:p>
    <w:p w:rsidR="00F93813" w:rsidRDefault="00F93813" w:rsidP="00F93813">
      <w:pPr>
        <w:bidi/>
        <w:rPr>
          <w:rFonts w:cs="Arial"/>
          <w:rtl/>
        </w:rPr>
      </w:pPr>
      <w:del w:id="28" w:author="Saskia De Haan" w:date="2023-02-08T13:55:00Z">
        <w:r w:rsidRPr="00F93813" w:rsidDel="00176DCD">
          <w:rPr>
            <w:rFonts w:cs="Arial"/>
            <w:rtl/>
          </w:rPr>
          <w:delText>מדריך</w:delText>
        </w:r>
      </w:del>
      <w:ins w:id="29" w:author="Saskia De Haan" w:date="2023-02-08T13:55:00Z">
        <w:r w:rsidR="00176DCD">
          <w:rPr>
            <w:rFonts w:cs="Arial" w:hint="cs"/>
            <w:rtl/>
          </w:rPr>
          <w:t>שם המנחה</w:t>
        </w:r>
      </w:ins>
      <w:r w:rsidRPr="00F93813">
        <w:rPr>
          <w:rFonts w:cs="Arial"/>
          <w:rtl/>
        </w:rPr>
        <w:t>:</w:t>
      </w:r>
    </w:p>
    <w:p w:rsidR="00176DCD" w:rsidRPr="0043493A" w:rsidRDefault="00176DCD" w:rsidP="00176DCD">
      <w:pPr>
        <w:bidi/>
      </w:pPr>
      <w:r w:rsidRPr="00F93813">
        <w:rPr>
          <w:rFonts w:cs="Arial" w:hint="cs"/>
          <w:highlight w:val="lightGray"/>
          <w:rtl/>
        </w:rPr>
        <w:t>יש להוסי</w:t>
      </w:r>
      <w:r>
        <w:rPr>
          <w:rFonts w:cs="Arial" w:hint="cs"/>
          <w:highlight w:val="lightGray"/>
          <w:rtl/>
        </w:rPr>
        <w:t>ף עוד אפשרות של</w:t>
      </w:r>
      <w:r>
        <w:rPr>
          <w:rFonts w:cs="Arial" w:hint="cs"/>
          <w:rtl/>
        </w:rPr>
        <w:t>:</w:t>
      </w:r>
      <w:r w:rsidRPr="00F93813">
        <w:rPr>
          <w:rFonts w:cs="Arial"/>
          <w:rtl/>
        </w:rPr>
        <w:t xml:space="preserve"> שם המנחה:</w:t>
      </w:r>
      <w:bookmarkStart w:id="30" w:name="_GoBack"/>
      <w:bookmarkEnd w:id="30"/>
    </w:p>
    <w:sectPr w:rsidR="00176DCD" w:rsidRPr="0043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6F1F"/>
    <w:multiLevelType w:val="multilevel"/>
    <w:tmpl w:val="924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75175"/>
    <w:multiLevelType w:val="multilevel"/>
    <w:tmpl w:val="91C6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3A"/>
    <w:rsid w:val="00176DCD"/>
    <w:rsid w:val="0043493A"/>
    <w:rsid w:val="00BA461E"/>
    <w:rsid w:val="00C97FB1"/>
    <w:rsid w:val="00D6116D"/>
    <w:rsid w:val="00F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1D86"/>
  <w15:chartTrackingRefBased/>
  <w15:docId w15:val="{650D5ED6-931C-409D-9B03-56198A19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4349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Education/EDU132-2021/Pages/SubmissionStatus.asp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32-2021/Pages/Recommendations.aspx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Education/EDU132-2021/Pages/DocumentsUpload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ships2.ekmd.huji.ac.il/home/Education/EDU132-2021/Pages/Form.aspx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2A81B43-C2BA-4487-84DA-1BCA3CC2F2E1}"/>
</file>

<file path=customXml/itemProps2.xml><?xml version="1.0" encoding="utf-8"?>
<ds:datastoreItem xmlns:ds="http://schemas.openxmlformats.org/officeDocument/2006/customXml" ds:itemID="{73DD0592-9F54-4B39-92CE-8EBBD2CF46A4}"/>
</file>

<file path=customXml/itemProps3.xml><?xml version="1.0" encoding="utf-8"?>
<ds:datastoreItem xmlns:ds="http://schemas.openxmlformats.org/officeDocument/2006/customXml" ds:itemID="{C99EF1D2-0A08-4C62-A03E-173BAF6E8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2</cp:revision>
  <dcterms:created xsi:type="dcterms:W3CDTF">2023-02-08T11:36:00Z</dcterms:created>
  <dcterms:modified xsi:type="dcterms:W3CDTF">2023-02-08T11:55:00Z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